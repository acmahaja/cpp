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Exam 1 Solution</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w:t>
      </w:r>
      <w:r w:rsidDel="00000000" w:rsidR="00000000" w:rsidRPr="00000000">
        <w:rPr>
          <w:rtl w:val="0"/>
        </w:rPr>
        <w:t xml:space="preserve">Please go before the exam starts.</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 have neither given nor received unauthorized assistance on this test.  I have notified the proctor of any violations of the above policies.</w:t>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[30 points] Answer the following questions about queues and stacks. In all cases, you should assume they are implemented using a singly-linked list.  Class declarations shown below.  You may assume that </w:t>
      </w:r>
      <w:r w:rsidDel="00000000" w:rsidR="00000000" w:rsidRPr="00000000">
        <w:rPr>
          <w:rFonts w:ascii="Courier New" w:cs="Courier New" w:eastAsia="Courier New" w:hAnsi="Courier New"/>
          <w:rtl w:val="0"/>
        </w:rPr>
        <w:t xml:space="preserve">T</w:t>
      </w:r>
      <w:r w:rsidDel="00000000" w:rsidR="00000000" w:rsidRPr="00000000">
        <w:rPr>
          <w:rtl w:val="0"/>
        </w:rPr>
        <w:t xml:space="preserve"> is an object that’s fully implemented, with appropriate constructors, destructors, copy constructors, and no pure virtual functions.</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“T.h” // T definition</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Queue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//omitted implmentation</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push(T &amp;t);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T&amp; peek();</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“T.h” // T definition</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Stack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//omitted implementation</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push(T &amp;t);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T&amp; peek();</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[15 points] Fill in the table below with a </w:t>
      </w:r>
      <w:r w:rsidDel="00000000" w:rsidR="00000000" w:rsidRPr="00000000">
        <w:rPr>
          <w:b w:val="1"/>
          <w:u w:val="single"/>
          <w:rtl w:val="0"/>
        </w:rPr>
        <w:t xml:space="preserve">brief</w:t>
      </w:r>
      <w:r w:rsidDel="00000000" w:rsidR="00000000" w:rsidRPr="00000000">
        <w:rPr>
          <w:rtl w:val="0"/>
        </w:rPr>
        <w:t xml:space="preserve"> description in words of what each function in the Queue and Stack interface mean according to the discussion from lecture and the zyBook.  Describe them in terms of an underlying single-linked list implementation. Do not show code! </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w:t>
            </w:r>
          </w:p>
        </w:tc>
      </w:tr>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void push(T &amp;t);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Add t to front of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Add t to tail of list.</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T&amp; 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Return reference to front of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980000"/>
              </w:rPr>
            </w:pPr>
            <w:r w:rsidDel="00000000" w:rsidR="00000000" w:rsidRPr="00000000">
              <w:rPr>
                <w:b w:val="1"/>
                <w:color w:val="980000"/>
                <w:rtl w:val="0"/>
              </w:rPr>
              <w:t xml:space="preserve">Return reference to front of list.</w:t>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Remove item from head of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Remove item from head of list.</w:t>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Return if list is empty (head==nullptr)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980000"/>
              </w:rPr>
            </w:pPr>
            <w:r w:rsidDel="00000000" w:rsidR="00000000" w:rsidRPr="00000000">
              <w:rPr>
                <w:b w:val="1"/>
                <w:color w:val="980000"/>
                <w:rtl w:val="0"/>
              </w:rPr>
              <w:t xml:space="preserve">Return if list is empty (head==nullptr)</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[15 points] Assuming that the </w:t>
      </w:r>
      <w:r w:rsidDel="00000000" w:rsidR="00000000" w:rsidRPr="00000000">
        <w:rPr>
          <w:rFonts w:ascii="Courier New" w:cs="Courier New" w:eastAsia="Courier New" w:hAnsi="Courier New"/>
          <w:rtl w:val="0"/>
        </w:rPr>
        <w:t xml:space="preserve">Queue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Stack</w:t>
      </w:r>
      <w:r w:rsidDel="00000000" w:rsidR="00000000" w:rsidRPr="00000000">
        <w:rPr>
          <w:rtl w:val="0"/>
        </w:rPr>
        <w:t xml:space="preserve"> classes are fully implemented (your answer should not implement them) with appropriate constructors, destructors, and deep copy constructors, define the following function, named </w:t>
      </w: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which takes a reference to a </w:t>
      </w:r>
      <w:r w:rsidDel="00000000" w:rsidR="00000000" w:rsidRPr="00000000">
        <w:rPr>
          <w:rFonts w:ascii="Courier New" w:cs="Courier New" w:eastAsia="Courier New" w:hAnsi="Courier New"/>
          <w:rtl w:val="0"/>
        </w:rPr>
        <w:t xml:space="preserve">Queue</w:t>
      </w:r>
      <w:r w:rsidDel="00000000" w:rsidR="00000000" w:rsidRPr="00000000">
        <w:rPr>
          <w:rtl w:val="0"/>
        </w:rPr>
        <w:t xml:space="preserve"> as an argument and reverses its contents. After a call to reverse, the </w:t>
      </w:r>
      <w:r w:rsidDel="00000000" w:rsidR="00000000" w:rsidRPr="00000000">
        <w:rPr>
          <w:rFonts w:ascii="Courier New" w:cs="Courier New" w:eastAsia="Courier New" w:hAnsi="Courier New"/>
          <w:rtl w:val="0"/>
        </w:rPr>
        <w:t xml:space="preserve">Queue</w:t>
      </w:r>
      <w:r w:rsidDel="00000000" w:rsidR="00000000" w:rsidRPr="00000000">
        <w:rPr>
          <w:rtl w:val="0"/>
        </w:rPr>
        <w:t xml:space="preserve">’s items are in the reverse order. Note, this is a global function, not a member function of the </w:t>
      </w:r>
      <w:r w:rsidDel="00000000" w:rsidR="00000000" w:rsidRPr="00000000">
        <w:rPr>
          <w:rFonts w:ascii="Courier New" w:cs="Courier New" w:eastAsia="Courier New" w:hAnsi="Courier New"/>
          <w:rtl w:val="0"/>
        </w:rPr>
        <w:t xml:space="preserve">Queue</w:t>
      </w:r>
      <w:r w:rsidDel="00000000" w:rsidR="00000000" w:rsidRPr="00000000">
        <w:rPr>
          <w:rtl w:val="0"/>
        </w:rPr>
        <w:t xml:space="preserve"> class.</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ind w:left="720" w:firstLine="0"/>
        <w:rPr/>
      </w:pPr>
      <w:r w:rsidDel="00000000" w:rsidR="00000000" w:rsidRPr="00000000">
        <w:rPr>
          <w:rtl w:val="0"/>
        </w:rPr>
        <w:t xml:space="preserve">You may not add member functions to either class. You may only use the interfaces shown on the previous page.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void reverse(Queue &amp;q);</w:t>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void reverse(Queue &amp;q)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use a stack to reverse the contents of the queue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Stack 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take everything out of q and put it into stack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while(!q.empty())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s.push(q.peek());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q.pop();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take everything out of stack and put it back into queue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now it will be reversed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while(!s.empty())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q.push(s.peek());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s.pop();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q is now reversed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recursion is also acceptable as a solution</w:t>
            </w:r>
          </w:p>
        </w:tc>
      </w:tr>
    </w:tbl>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[30 points/3 points each] Read the C++ code below, then evaluate the C++ expressions in the table.</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“List.h” // from lecture (reference code at back of exam)</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std::string;</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ins w:author="Alec Probst" w:id="0" w:date="2019-10-09T16:14:59Z">
        <w:r w:rsidDel="00000000" w:rsidR="00000000" w:rsidRPr="00000000">
          <w:rPr>
            <w:rFonts w:ascii="Courier New" w:cs="Courier New" w:eastAsia="Courier New" w:hAnsi="Courier New"/>
            <w:rtl w:val="0"/>
          </w:rPr>
          <w:t xml:space="preserve">C</w:t>
        </w:r>
      </w:ins>
      <w:del w:author="Alec Probst" w:id="0" w:date="2019-10-09T16:14:59Z">
        <w:r w:rsidDel="00000000" w:rsidR="00000000" w:rsidRPr="00000000">
          <w:rPr>
            <w:rFonts w:ascii="Courier New" w:cs="Courier New" w:eastAsia="Courier New" w:hAnsi="Courier New"/>
            <w:rtl w:val="0"/>
          </w:rPr>
          <w:delText xml:space="preserve">c</w:delText>
        </w:r>
      </w:del>
      <w:r w:rsidDel="00000000" w:rsidR="00000000" w:rsidRPr="00000000">
        <w:rPr>
          <w:rFonts w:ascii="Courier New" w:cs="Courier New" w:eastAsia="Courier New" w:hAnsi="Courier New"/>
          <w:rtl w:val="0"/>
        </w:rPr>
        <w:t xml:space="preserve">lass Cup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flavor;</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int scoops;  // scoops of ice cream</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Cup(int s=1, string aflavor=”vanilla”)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scoops = s;</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flavor = aflavor;</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Cup(string aflavor)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scoops = 1;</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flavor = aflavor;</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virtual ~Cup(){ std::cout &lt;&lt; “Yummy!\n”; }</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int getScoops() { return scoops;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getFlavor() { return flavor;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scoops &lt;&lt; “ scoops of “ &lt;&lt; flavor &lt;&lt; “ ice cream.\n“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class Concrete: public Cup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List mix_ins; // added to ice cream </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Concrete(int nscoop, string aflavor=”vanilla”,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mix1=””, string mix2=””)</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scoops = nscoop;</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flavor = aflavor;</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if (mix1 != “”)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mix_ins.append(mix1);</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if (mix2 != “”)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mix_ins.append(mix2);</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List&amp; getMixIns() { return mix_ins; }</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scoops &lt;&lt; “ scoops of “ &lt;&lt; flavor &lt;&lt; “ ice cream“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List::iterator it = mix_ins.begin();</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if(!it.end()) { </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with”;</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while(!it.end())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 &lt;&lt; it.getItem();</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it.next();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mixed in.”;</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Cup plain(2);</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Concrete *chocolate = new Concrete(2,”chocolate”,”walnuts”);</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Concrete mint = Concrete(3,”vanilla”,”york mint”);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 SNIPPET RUNS HERE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rtl w:val="0"/>
        </w:rPr>
        <w:t xml:space="preserve">Evaluate the following expressions as if placed in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at the comment.  If the code has a compilation error, explain the error.  Otherwise, evaluate the prompt.  </w:t>
      </w:r>
      <w:r w:rsidDel="00000000" w:rsidR="00000000" w:rsidRPr="00000000">
        <w:rPr>
          <w:b w:val="1"/>
          <w:u w:val="single"/>
          <w:rtl w:val="0"/>
        </w:rPr>
        <w:t xml:space="preserve">It’s possible that any of the code snippets below have an error, even if not prompted to find it. If there is an error, explain what it is.</w:t>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05"/>
        <w:gridCol w:w="1500"/>
        <w:gridCol w:w="3765"/>
        <w:tblGridChange w:id="0">
          <w:tblGrid>
            <w:gridCol w:w="675"/>
            <w:gridCol w:w="3405"/>
            <w:gridCol w:w="1500"/>
            <w:gridCol w:w="37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9">
            <w:pPr>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jc w:val="center"/>
              <w:rPr>
                <w:b w:val="1"/>
              </w:rPr>
            </w:pPr>
            <w:r w:rsidDel="00000000" w:rsidR="00000000" w:rsidRPr="00000000">
              <w:rPr>
                <w:b w:val="1"/>
                <w:rtl w:val="0"/>
              </w:rPr>
              <w:t xml:space="preserve">Code snippet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Prompt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Output, other explanation, or error.</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plain.print();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What does it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color w:val="980000"/>
              </w:rPr>
            </w:pPr>
            <w:r w:rsidDel="00000000" w:rsidR="00000000" w:rsidRPr="00000000">
              <w:rPr>
                <w:b w:val="1"/>
                <w:color w:val="980000"/>
                <w:rtl w:val="0"/>
              </w:rPr>
              <w:t xml:space="preserve">2 scoops of vanilla ice cream.</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mint.getFlavor();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What does it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color w:val="980000"/>
              </w:rPr>
            </w:pPr>
            <w:r w:rsidDel="00000000" w:rsidR="00000000" w:rsidRPr="00000000">
              <w:rPr>
                <w:b w:val="1"/>
                <w:color w:val="980000"/>
                <w:rtl w:val="0"/>
              </w:rPr>
              <w:t xml:space="preserve">Error. Should be std::cout.  If it worked, it would print:</w:t>
            </w:r>
          </w:p>
          <w:p w:rsidR="00000000" w:rsidDel="00000000" w:rsidP="00000000" w:rsidRDefault="00000000" w:rsidRPr="00000000" w14:paraId="000000C5">
            <w:pPr>
              <w:widowControl w:val="0"/>
              <w:spacing w:line="240" w:lineRule="auto"/>
              <w:rPr>
                <w:b w:val="1"/>
                <w:color w:val="980000"/>
              </w:rPr>
            </w:pPr>
            <w:r w:rsidDel="00000000" w:rsidR="00000000" w:rsidRPr="00000000">
              <w:rPr>
                <w:rtl w:val="0"/>
              </w:rPr>
            </w:r>
          </w:p>
          <w:p w:rsidR="00000000" w:rsidDel="00000000" w:rsidP="00000000" w:rsidRDefault="00000000" w:rsidRPr="00000000" w14:paraId="000000C6">
            <w:pPr>
              <w:widowControl w:val="0"/>
              <w:spacing w:line="240" w:lineRule="auto"/>
              <w:rPr>
                <w:b w:val="1"/>
                <w:color w:val="980000"/>
              </w:rPr>
            </w:pPr>
            <w:r w:rsidDel="00000000" w:rsidR="00000000" w:rsidRPr="00000000">
              <w:rPr>
                <w:b w:val="1"/>
                <w:color w:val="980000"/>
                <w:rtl w:val="0"/>
              </w:rPr>
              <w:t xml:space="preserve">vanilla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Concrete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What is the problem with this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color w:val="980000"/>
              </w:rPr>
            </w:pPr>
            <w:r w:rsidDel="00000000" w:rsidR="00000000" w:rsidRPr="00000000">
              <w:rPr>
                <w:b w:val="1"/>
                <w:color w:val="980000"/>
                <w:rtl w:val="0"/>
              </w:rPr>
              <w:t xml:space="preserve">Error. </w:t>
            </w:r>
            <w:r w:rsidDel="00000000" w:rsidR="00000000" w:rsidRPr="00000000">
              <w:rPr>
                <w:rFonts w:ascii="Courier New" w:cs="Courier New" w:eastAsia="Courier New" w:hAnsi="Courier New"/>
                <w:b w:val="1"/>
                <w:color w:val="980000"/>
                <w:rtl w:val="0"/>
              </w:rPr>
              <w:t xml:space="preserve">Concrete</w:t>
            </w:r>
            <w:r w:rsidDel="00000000" w:rsidR="00000000" w:rsidRPr="00000000">
              <w:rPr>
                <w:b w:val="1"/>
                <w:color w:val="980000"/>
                <w:rtl w:val="0"/>
              </w:rPr>
              <w:t xml:space="preserve"> doesn’t have a default constructor.  Need to at least pass a number of scoops.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plain.getScoops() + mint.getScoops()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does this expression evaluate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color w:val="980000"/>
              </w:rPr>
            </w:pPr>
            <w:r w:rsidDel="00000000" w:rsidR="00000000" w:rsidRPr="00000000">
              <w:rPr>
                <w:b w:val="1"/>
                <w:color w:val="98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mint.print();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What does it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980000"/>
              </w:rPr>
            </w:pPr>
            <w:r w:rsidDel="00000000" w:rsidR="00000000" w:rsidRPr="00000000">
              <w:rPr>
                <w:b w:val="1"/>
                <w:color w:val="980000"/>
                <w:rtl w:val="0"/>
              </w:rPr>
              <w:t xml:space="preserve">3 scoops of vanilla ice cream with york mint mixed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mint.getMixIns().begin()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What type of object is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List::iterator</w:t>
            </w:r>
            <w:r w:rsidDel="00000000" w:rsidR="00000000" w:rsidRPr="00000000">
              <w:rPr>
                <w:b w:val="1"/>
                <w:color w:val="98000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chocolate.getFlavor();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What does it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980000"/>
              </w:rPr>
            </w:pPr>
            <w:r w:rsidDel="00000000" w:rsidR="00000000" w:rsidRPr="00000000">
              <w:rPr>
                <w:b w:val="1"/>
                <w:color w:val="980000"/>
                <w:rtl w:val="0"/>
              </w:rPr>
              <w:t xml:space="preserve">Error.  Should be  </w:t>
            </w:r>
            <w:r w:rsidDel="00000000" w:rsidR="00000000" w:rsidRPr="00000000">
              <w:rPr>
                <w:rFonts w:ascii="Courier New" w:cs="Courier New" w:eastAsia="Courier New" w:hAnsi="Courier New"/>
                <w:b w:val="1"/>
                <w:color w:val="980000"/>
                <w:rtl w:val="0"/>
              </w:rPr>
              <w:t xml:space="preserve">chocolate-&gt;getFlavor() </w:t>
            </w:r>
            <w:r w:rsidDel="00000000" w:rsidR="00000000" w:rsidRPr="00000000">
              <w:rPr>
                <w:b w:val="1"/>
                <w:color w:val="980000"/>
                <w:rtl w:val="0"/>
              </w:rPr>
              <w:t xml:space="preserve">since </w:t>
            </w:r>
            <w:r w:rsidDel="00000000" w:rsidR="00000000" w:rsidRPr="00000000">
              <w:rPr>
                <w:rFonts w:ascii="Courier New" w:cs="Courier New" w:eastAsia="Courier New" w:hAnsi="Courier New"/>
                <w:b w:val="1"/>
                <w:color w:val="980000"/>
                <w:rtl w:val="0"/>
              </w:rPr>
              <w:t xml:space="preserve">chocolate</w:t>
            </w:r>
            <w:r w:rsidDel="00000000" w:rsidR="00000000" w:rsidRPr="00000000">
              <w:rPr>
                <w:b w:val="1"/>
                <w:color w:val="980000"/>
                <w:rtl w:val="0"/>
              </w:rPr>
              <w:t xml:space="preserve"> is a pointer.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Cup kids(“chocolate”);</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kids.getScoops();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What does it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980000"/>
              </w:rPr>
            </w:pPr>
            <w:r w:rsidDel="00000000" w:rsidR="00000000" w:rsidRPr="00000000">
              <w:rPr>
                <w:b w:val="1"/>
                <w:color w:val="98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delete chocolate;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What does this print?</w:t>
            </w:r>
          </w:p>
          <w:p w:rsidR="00000000" w:rsidDel="00000000" w:rsidP="00000000" w:rsidRDefault="00000000" w:rsidRPr="00000000" w14:paraId="000000E3">
            <w:pPr>
              <w:widowControl w:val="0"/>
              <w:spacing w:line="240" w:lineRule="auto"/>
              <w:rPr/>
            </w:pPr>
            <w:r w:rsidDel="00000000" w:rsidR="00000000" w:rsidRPr="00000000">
              <w:rPr>
                <w:rtl w:val="0"/>
              </w:rPr>
              <w:t xml:space="preserve">Hint: virtual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color w:val="980000"/>
              </w:rPr>
            </w:pPr>
            <w:r w:rsidDel="00000000" w:rsidR="00000000" w:rsidRPr="00000000">
              <w:rPr>
                <w:b w:val="1"/>
                <w:color w:val="980000"/>
                <w:rtl w:val="0"/>
              </w:rPr>
              <w:t xml:space="preserve">Yummy!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What is the output from main if there are no statements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color w:val="980000"/>
              </w:rPr>
            </w:pPr>
            <w:r w:rsidDel="00000000" w:rsidR="00000000" w:rsidRPr="00000000">
              <w:rPr>
                <w:b w:val="1"/>
                <w:color w:val="980000"/>
                <w:rtl w:val="0"/>
              </w:rPr>
              <w:t xml:space="preserve">Yummy!</w:t>
            </w:r>
          </w:p>
          <w:p w:rsidR="00000000" w:rsidDel="00000000" w:rsidP="00000000" w:rsidRDefault="00000000" w:rsidRPr="00000000" w14:paraId="000000E9">
            <w:pPr>
              <w:widowControl w:val="0"/>
              <w:spacing w:line="240" w:lineRule="auto"/>
              <w:rPr>
                <w:b w:val="1"/>
                <w:color w:val="980000"/>
              </w:rPr>
            </w:pPr>
            <w:r w:rsidDel="00000000" w:rsidR="00000000" w:rsidRPr="00000000">
              <w:rPr>
                <w:b w:val="1"/>
                <w:color w:val="980000"/>
                <w:rtl w:val="0"/>
              </w:rPr>
              <w:t xml:space="preserve">Yummy!</w:t>
            </w:r>
          </w:p>
        </w:tc>
      </w:tr>
    </w:tbl>
    <w:p w:rsidR="00000000" w:rsidDel="00000000" w:rsidP="00000000" w:rsidRDefault="00000000" w:rsidRPr="00000000" w14:paraId="000000EA">
      <w:pPr>
        <w:rPr/>
      </w:pPr>
      <w:r w:rsidDel="00000000" w:rsidR="00000000" w:rsidRPr="00000000">
        <w:rPr>
          <w:rtl w:val="0"/>
        </w:rPr>
        <w:t xml:space="preserve">3. [20 points/5 points each] Give a short code snippet to illustrate the following C++ concepts.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Has-A relationship.</w:t>
      </w:r>
    </w:p>
    <w:p w:rsidR="00000000" w:rsidDel="00000000" w:rsidP="00000000" w:rsidRDefault="00000000" w:rsidRPr="00000000" w14:paraId="000000E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You can either use private inheritance or just include an object in another object.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class A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class B {  A 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class B has-a A.</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Allocate an object with a specialized constructor on the heap.</w:t>
      </w:r>
    </w:p>
    <w:p w:rsidR="00000000" w:rsidDel="00000000" w:rsidP="00000000" w:rsidRDefault="00000000" w:rsidRPr="00000000" w14:paraId="000000F6">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class 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public:</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   A(int a){} // specialized constructor since it takes an argument.  Cannot be default.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int main()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  new A(5);</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  return 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Copy constructor.</w:t>
      </w:r>
    </w:p>
    <w:p w:rsidR="00000000" w:rsidDel="00000000" w:rsidP="00000000" w:rsidRDefault="00000000" w:rsidRPr="00000000" w14:paraId="0000010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color w:val="980000"/>
              </w:rPr>
            </w:pPr>
            <w:r w:rsidDel="00000000" w:rsidR="00000000" w:rsidRPr="00000000">
              <w:rPr>
                <w:b w:val="1"/>
                <w:color w:val="980000"/>
                <w:rtl w:val="0"/>
              </w:rPr>
              <w:t xml:space="preserve">class A {</w:t>
            </w:r>
          </w:p>
          <w:p w:rsidR="00000000" w:rsidDel="00000000" w:rsidP="00000000" w:rsidRDefault="00000000" w:rsidRPr="00000000" w14:paraId="00000105">
            <w:pPr>
              <w:widowControl w:val="0"/>
              <w:spacing w:line="240" w:lineRule="auto"/>
              <w:rPr>
                <w:b w:val="1"/>
                <w:color w:val="980000"/>
              </w:rPr>
            </w:pPr>
            <w:r w:rsidDel="00000000" w:rsidR="00000000" w:rsidRPr="00000000">
              <w:rPr>
                <w:b w:val="1"/>
                <w:color w:val="980000"/>
                <w:rtl w:val="0"/>
              </w:rPr>
              <w:t xml:space="preserve">public:</w:t>
            </w:r>
          </w:p>
          <w:p w:rsidR="00000000" w:rsidDel="00000000" w:rsidP="00000000" w:rsidRDefault="00000000" w:rsidRPr="00000000" w14:paraId="00000106">
            <w:pPr>
              <w:widowControl w:val="0"/>
              <w:spacing w:line="240" w:lineRule="auto"/>
              <w:rPr>
                <w:b w:val="1"/>
                <w:color w:val="980000"/>
              </w:rPr>
            </w:pPr>
            <w:r w:rsidDel="00000000" w:rsidR="00000000" w:rsidRPr="00000000">
              <w:rPr>
                <w:b w:val="1"/>
                <w:color w:val="980000"/>
                <w:rtl w:val="0"/>
              </w:rPr>
              <w:t xml:space="preserve">   A(const A &amp;copy){} //copy constructo; make a new A from another instance of A</w:t>
            </w:r>
          </w:p>
          <w:p w:rsidR="00000000" w:rsidDel="00000000" w:rsidP="00000000" w:rsidRDefault="00000000" w:rsidRPr="00000000" w14:paraId="00000107">
            <w:pPr>
              <w:widowControl w:val="0"/>
              <w:spacing w:line="240" w:lineRule="auto"/>
              <w:rPr>
                <w:b w:val="1"/>
                <w:color w:val="980000"/>
              </w:rPr>
            </w:pPr>
            <w:r w:rsidDel="00000000" w:rsidR="00000000" w:rsidRPr="00000000">
              <w:rPr>
                <w:b w:val="1"/>
                <w:color w:val="980000"/>
                <w:rtl w:val="0"/>
              </w:rPr>
              <w:t xml:space="preserve">};</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Reference.</w:t>
      </w:r>
    </w:p>
    <w:p w:rsidR="00000000" w:rsidDel="00000000" w:rsidP="00000000" w:rsidRDefault="00000000" w:rsidRPr="00000000" w14:paraId="0000010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int x;</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int &amp;y = x; // y references x</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[20 points] Declare a class suitable for representing a singly-linked list.  Using that class, implement a function that inserts new nodes at the head of the list.   Also, state any assumptions your code makes, such as global variables that have been initialized. No other functions are required, but you may implement other functions if you find it helpful.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You can either use the List object I attached or make your own.  For the List object, see my notes for a solution, or derive from the following.</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Here’s a trimmed-down version of what you could have done. Note, I didn’t require that it hold any particular kind of data, so I’m leaving that out of my solution.  If you did put data/strings in it, that’s fine, as long as you did so consistently.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class List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public: // make it all public for simplicity</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class to represent each node of the list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class node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public:</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node* next;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node() { next=nullptr;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//head pointer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node * head;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REQUIRED: initialize head in List constructor or say that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you will do it in a comment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List() {  head = nullptr;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 REQUIRED: function to insert at the head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void prepend()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node *new_node = new node();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new_node-&gt;next = head;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head = new_node;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(left blank for problem 4)</w:t>
      </w:r>
    </w:p>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ind w:left="2880" w:firstLine="720"/>
        <w:jc w:val="left"/>
        <w:rPr>
          <w:b w:val="1"/>
        </w:rPr>
      </w:pPr>
      <w:r w:rsidDel="00000000" w:rsidR="00000000" w:rsidRPr="00000000">
        <w:rPr>
          <w:b w:val="1"/>
          <w:rtl w:val="0"/>
        </w:rPr>
        <w:t xml:space="preserve">C++ Keywords</w:t>
      </w:r>
    </w:p>
    <w:p w:rsidR="00000000" w:rsidDel="00000000" w:rsidP="00000000" w:rsidRDefault="00000000" w:rsidRPr="00000000" w14:paraId="00000137">
      <w:pPr>
        <w:rPr/>
      </w:pPr>
      <w:r w:rsidDel="00000000" w:rsidR="00000000" w:rsidRPr="00000000">
        <w:rPr>
          <w:rtl w:val="0"/>
        </w:rPr>
        <w:t xml:space="preserve">In common with C:</w:t>
      </w:r>
    </w:p>
    <w:p w:rsidR="00000000" w:rsidDel="00000000" w:rsidP="00000000" w:rsidRDefault="00000000" w:rsidRPr="00000000" w14:paraId="00000138">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Unique to C++:</w:t>
      </w:r>
    </w:p>
    <w:p w:rsidR="00000000" w:rsidDel="00000000" w:rsidP="00000000" w:rsidRDefault="00000000" w:rsidRPr="00000000" w14:paraId="0000013A">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Reserved words:</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13F">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7027"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List.h</w:t>
      </w:r>
    </w:p>
    <w:p w:rsidR="00000000" w:rsidDel="00000000" w:rsidP="00000000" w:rsidRDefault="00000000" w:rsidRPr="00000000" w14:paraId="000001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LIST_H</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LIST_H</w:t>
      </w:r>
    </w:p>
    <w:p w:rsidR="00000000" w:rsidDel="00000000" w:rsidP="00000000" w:rsidRDefault="00000000" w:rsidRPr="00000000" w14:paraId="000001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&lt;string&gt;</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List {</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private:</w:t>
      </w:r>
    </w:p>
    <w:p w:rsidR="00000000" w:rsidDel="00000000" w:rsidP="00000000" w:rsidRDefault="00000000" w:rsidRPr="00000000" w14:paraId="0000014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 ListNode {</w:t>
      </w:r>
    </w:p>
    <w:p w:rsidR="00000000" w:rsidDel="00000000" w:rsidP="00000000" w:rsidRDefault="00000000" w:rsidRPr="00000000" w14:paraId="000001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item;</w:t>
      </w:r>
    </w:p>
    <w:p w:rsidR="00000000" w:rsidDel="00000000" w:rsidP="00000000" w:rsidRDefault="00000000" w:rsidRPr="00000000" w14:paraId="000001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ListNode * next;</w:t>
      </w:r>
    </w:p>
    <w:p w:rsidR="00000000" w:rsidDel="00000000" w:rsidP="00000000" w:rsidRDefault="00000000" w:rsidRPr="00000000" w14:paraId="000001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ListNode(std::string i, ListNode *n=nullptr);</w:t>
      </w:r>
    </w:p>
    <w:p w:rsidR="00000000" w:rsidDel="00000000" w:rsidP="00000000" w:rsidRDefault="00000000" w:rsidRPr="00000000" w14:paraId="000001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ListNode * head;</w:t>
      </w:r>
    </w:p>
    <w:p w:rsidR="00000000" w:rsidDel="00000000" w:rsidP="00000000" w:rsidRDefault="00000000" w:rsidRPr="00000000" w14:paraId="000001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ListNode * tail;</w:t>
      </w:r>
    </w:p>
    <w:p w:rsidR="00000000" w:rsidDel="00000000" w:rsidP="00000000" w:rsidRDefault="00000000" w:rsidRPr="00000000" w14:paraId="000001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14:paraId="000001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 iterator {</w:t>
      </w:r>
    </w:p>
    <w:p w:rsidR="00000000" w:rsidDel="00000000" w:rsidP="00000000" w:rsidRDefault="00000000" w:rsidRPr="00000000" w14:paraId="000001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ListNode *node;</w:t>
      </w:r>
    </w:p>
    <w:p w:rsidR="00000000" w:rsidDel="00000000" w:rsidP="00000000" w:rsidRDefault="00000000" w:rsidRPr="00000000" w14:paraId="000001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iterator(ListNode *n = nullptr);</w:t>
      </w:r>
    </w:p>
    <w:p w:rsidR="00000000" w:rsidDel="00000000" w:rsidP="00000000" w:rsidRDefault="00000000" w:rsidRPr="00000000" w14:paraId="000001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std::string&amp; getItem();</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next();</w:t>
      </w:r>
    </w:p>
    <w:p w:rsidR="00000000" w:rsidDel="00000000" w:rsidP="00000000" w:rsidRDefault="00000000" w:rsidRPr="00000000" w14:paraId="000001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end();</w:t>
      </w:r>
    </w:p>
    <w:p w:rsidR="00000000" w:rsidDel="00000000" w:rsidP="00000000" w:rsidRDefault="00000000" w:rsidRPr="00000000" w14:paraId="0000015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friend class List;</w:t>
      </w:r>
    </w:p>
    <w:p w:rsidR="00000000" w:rsidDel="00000000" w:rsidP="00000000" w:rsidRDefault="00000000" w:rsidRPr="00000000" w14:paraId="000001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14:paraId="000001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w:t>
      </w:r>
    </w:p>
    <w:p w:rsidR="00000000" w:rsidDel="00000000" w:rsidP="00000000" w:rsidRDefault="00000000" w:rsidRPr="00000000" w14:paraId="0000016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empty();</w:t>
      </w:r>
    </w:p>
    <w:p w:rsidR="00000000" w:rsidDel="00000000" w:rsidP="00000000" w:rsidRDefault="00000000" w:rsidRPr="00000000" w14:paraId="000001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Only declared, here, implemented</w:t>
      </w:r>
    </w:p>
    <w:p w:rsidR="00000000" w:rsidDel="00000000" w:rsidP="00000000" w:rsidRDefault="00000000" w:rsidRPr="00000000" w14:paraId="000001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 List.cpp</w:t>
      </w:r>
    </w:p>
    <w:p w:rsidR="00000000" w:rsidDel="00000000" w:rsidP="00000000" w:rsidRDefault="00000000" w:rsidRPr="00000000" w14:paraId="000001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append(std::string a);</w:t>
      </w:r>
    </w:p>
    <w:p w:rsidR="00000000" w:rsidDel="00000000" w:rsidP="00000000" w:rsidRDefault="00000000" w:rsidRPr="00000000" w14:paraId="000001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remove (std::string &amp;copy);</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insertAfter(iterator, std::string);</w:t>
      </w:r>
    </w:p>
    <w:p w:rsidR="00000000" w:rsidDel="00000000" w:rsidP="00000000" w:rsidRDefault="00000000" w:rsidRPr="00000000" w14:paraId="000001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removeAfter(iterator, std::string&amp;);</w:t>
      </w:r>
    </w:p>
    <w:p w:rsidR="00000000" w:rsidDel="00000000" w:rsidP="00000000" w:rsidRDefault="00000000" w:rsidRPr="00000000" w14:paraId="0000016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begin() const;</w:t>
      </w:r>
    </w:p>
    <w:p w:rsidR="00000000" w:rsidDel="00000000" w:rsidP="00000000" w:rsidRDefault="00000000" w:rsidRPr="00000000" w14:paraId="000001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w:t>
      </w:r>
    </w:p>
    <w:p w:rsidR="00000000" w:rsidDel="00000000" w:rsidP="00000000" w:rsidRDefault="00000000" w:rsidRPr="00000000" w14:paraId="0000016F">
      <w:pPr>
        <w:rPr>
          <w:rFonts w:ascii="Courier New" w:cs="Courier New" w:eastAsia="Courier New" w:hAnsi="Courier New"/>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widowControl w:val="0"/>
      <w:rPr/>
    </w:pPr>
    <w:r w:rsidDel="00000000" w:rsidR="00000000" w:rsidRPr="00000000">
      <w:rPr>
        <w:rtl w:val="0"/>
      </w:rPr>
      <w:t xml:space="preserve">ECE 309  Exam 1 - Fall 2019                                                                                                       A                                                   </w:t>
    </w:r>
  </w:p>
  <w:p w:rsidR="00000000" w:rsidDel="00000000" w:rsidP="00000000" w:rsidRDefault="00000000" w:rsidRPr="00000000" w14:paraId="00000171">
    <w:pPr>
      <w:widowControl w:val="0"/>
      <w:rPr/>
    </w:pPr>
    <w:r w:rsidDel="00000000" w:rsidR="00000000" w:rsidRPr="00000000">
      <w:rPr>
        <w:rtl w:val="0"/>
      </w:rPr>
      <w:t xml:space="preserve">Name (print): _______________________            UnityId (print) ________________@ncsu.edu</w:t>
    </w:r>
  </w:p>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