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9</w:t>
      </w:r>
    </w:p>
    <w:p w:rsidR="00000000" w:rsidDel="00000000" w:rsidP="00000000" w:rsidRDefault="00000000" w:rsidRPr="00000000" w14:paraId="00000002">
      <w:pPr>
        <w:pStyle w:val="Heading2"/>
        <w:jc w:val="center"/>
        <w:rPr>
          <w:rFonts w:ascii="Roboto Mono Medium" w:cs="Roboto Mono Medium" w:eastAsia="Roboto Mono Medium" w:hAnsi="Roboto Mono Medium"/>
        </w:rPr>
      </w:pPr>
      <w:bookmarkStart w:colFirst="0" w:colLast="0" w:name="_ctb6jxktysse" w:id="1"/>
      <w:bookmarkEnd w:id="1"/>
      <w:r w:rsidDel="00000000" w:rsidR="00000000" w:rsidRPr="00000000">
        <w:rPr>
          <w:rFonts w:ascii="Roboto Mono Medium" w:cs="Roboto Mono Medium" w:eastAsia="Roboto Mono Medium" w:hAnsi="Roboto Mono Medium"/>
          <w:rtl w:val="0"/>
        </w:rPr>
        <w:t xml:space="preserve">Happy Halloween</w:t>
      </w:r>
      <w:r w:rsidDel="00000000" w:rsidR="00000000" w:rsidRPr="00000000">
        <w:rPr>
          <w:rFonts w:ascii="Roboto Mono Medium" w:cs="Roboto Mono Medium" w:eastAsia="Roboto Mono Medium" w:hAnsi="Roboto Mono Medium"/>
          <w:rtl w:val="0"/>
        </w:rPr>
        <w:t xml:space="preserve">!</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4">
      <w:pPr>
        <w:widowControl w:val="0"/>
        <w:jc w:val="center"/>
        <w:rPr>
          <w:b w:val="1"/>
        </w:rPr>
      </w:pPr>
      <w:r w:rsidDel="00000000" w:rsidR="00000000" w:rsidRPr="00000000">
        <w:rPr>
          <w:b w:val="1"/>
          <w:rtl w:val="0"/>
        </w:rPr>
        <w:t xml:space="preserve">Due: October 30, 2019</w:t>
      </w:r>
    </w:p>
    <w:p w:rsidR="00000000" w:rsidDel="00000000" w:rsidP="00000000" w:rsidRDefault="00000000" w:rsidRPr="00000000" w14:paraId="00000005">
      <w:pPr>
        <w:widowControl w:val="0"/>
        <w:jc w:val="center"/>
        <w:rPr/>
      </w:pPr>
      <w:r w:rsidDel="00000000" w:rsidR="00000000" w:rsidRPr="00000000">
        <w:rPr>
          <w:rtl w:val="0"/>
        </w:rPr>
        <w:t xml:space="preserve">Upload an electronic copy of your answers to Moodle under HW9.</w:t>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8">
      <w:pPr>
        <w:widowControl w:val="0"/>
        <w:jc w:val="center"/>
        <w:rPr>
          <w:i w:val="1"/>
          <w:sz w:val="20"/>
          <w:szCs w:val="20"/>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A">
      <w:pPr>
        <w:pStyle w:val="Heading1"/>
        <w:rPr/>
      </w:pPr>
      <w:bookmarkStart w:colFirst="0" w:colLast="0" w:name="_3122ryflz0gr" w:id="2"/>
      <w:bookmarkEnd w:id="2"/>
      <w:r w:rsidDel="00000000" w:rsidR="00000000" w:rsidRPr="00000000">
        <w:rPr>
          <w:rtl w:val="0"/>
        </w:rPr>
        <w:t xml:space="preserve">1. Max-heap</w:t>
      </w: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u w:val="none"/>
        </w:rPr>
      </w:pPr>
      <w:r w:rsidDel="00000000" w:rsidR="00000000" w:rsidRPr="00000000">
        <w:rPr>
          <w:rtl w:val="0"/>
        </w:rPr>
        <w:t xml:space="preserve">[25 points] Draw a max-heap two ways, once as an array and once as a tree (nodes and edges), after all of the following insertions:</w:t>
      </w:r>
    </w:p>
    <w:p w:rsidR="00000000" w:rsidDel="00000000" w:rsidP="00000000" w:rsidRDefault="00000000" w:rsidRPr="00000000" w14:paraId="0000000C">
      <w:pPr>
        <w:widowControl w:val="0"/>
        <w:numPr>
          <w:ilvl w:val="1"/>
          <w:numId w:val="1"/>
        </w:numPr>
        <w:ind w:left="1440" w:hanging="360"/>
        <w:rPr>
          <w:ins w:author="Ayesha Vijay Kumar" w:id="0" w:date="2019-10-31T13:15:41Z"/>
          <w:u w:val="none"/>
        </w:rPr>
      </w:pPr>
      <w:r w:rsidDel="00000000" w:rsidR="00000000" w:rsidRPr="00000000">
        <w:rPr>
          <w:rtl w:val="0"/>
        </w:rPr>
        <w:t xml:space="preserve">5, 10, 99, 23, 22, 1, 0, 67, 25, 100</w:t>
      </w:r>
      <w:ins w:author="Ayesha Vijay Kumar" w:id="0" w:date="2019-10-31T13:15:41Z">
        <w:r w:rsidDel="00000000" w:rsidR="00000000" w:rsidRPr="00000000">
          <w:rPr>
            <w:rtl w:val="0"/>
          </w:rPr>
        </w:r>
      </w:ins>
    </w:p>
    <w:p w:rsidR="00000000" w:rsidDel="00000000" w:rsidP="00000000" w:rsidRDefault="00000000" w:rsidRPr="00000000" w14:paraId="0000000D">
      <w:pPr>
        <w:widowControl w:val="0"/>
        <w:ind w:left="1440" w:firstLine="0"/>
        <w:rPr>
          <w:rFonts w:ascii="Arial" w:cs="Arial" w:eastAsia="Arial" w:hAnsi="Arial"/>
          <w:b w:val="0"/>
          <w:i w:val="0"/>
          <w:smallCaps w:val="0"/>
          <w:strike w:val="0"/>
          <w:color w:val="000000"/>
          <w:sz w:val="22"/>
          <w:szCs w:val="22"/>
          <w:u w:val="none"/>
          <w:shd w:fill="auto" w:val="clear"/>
          <w:vertAlign w:val="baseline"/>
          <w:rPrChange w:author="Ayesha Vijay Kumar" w:id="1" w:date="2019-10-31T13:15:45Z">
            <w:rPr>
              <w:u w:val="none"/>
            </w:rPr>
          </w:rPrChange>
        </w:rPr>
        <w:pPrChange w:author="Ayesha Vijay Kumar" w:id="0" w:date="2019-10-31T13:15:45Z">
          <w:pPr>
            <w:widowControl w:val="0"/>
            <w:numPr>
              <w:ilvl w:val="1"/>
              <w:numId w:val="1"/>
            </w:numPr>
            <w:ind w:left="1440" w:hanging="360"/>
          </w:pPr>
        </w:pPrChange>
      </w:pPr>
      <w:r w:rsidDel="00000000" w:rsidR="00000000" w:rsidRPr="00000000">
        <w:rPr>
          <w:rtl w:val="0"/>
        </w:rPr>
      </w:r>
    </w:p>
    <w:p w:rsidR="00000000" w:rsidDel="00000000" w:rsidP="00000000" w:rsidRDefault="00000000" w:rsidRPr="00000000" w14:paraId="0000000E">
      <w:pPr>
        <w:widowControl w:val="0"/>
        <w:numPr>
          <w:ilvl w:val="0"/>
          <w:numId w:val="1"/>
        </w:numPr>
        <w:ind w:left="720" w:hanging="360"/>
        <w:rPr>
          <w:u w:val="none"/>
        </w:rPr>
      </w:pPr>
      <w:r w:rsidDel="00000000" w:rsidR="00000000" w:rsidRPr="00000000">
        <w:rPr>
          <w:rtl w:val="0"/>
        </w:rPr>
        <w:t xml:space="preserve">[15 points] Consider the following max-heap.  What does it look like after removing the maximum value 3 times? Show the max-heap in array form after each removal.</w:t>
      </w:r>
    </w:p>
    <w:p w:rsidR="00000000" w:rsidDel="00000000" w:rsidP="00000000" w:rsidRDefault="00000000" w:rsidRPr="00000000" w14:paraId="0000000F">
      <w:pPr>
        <w:widowControl w:val="0"/>
        <w:ind w:left="720" w:firstLine="0"/>
        <w:rPr/>
      </w:pPr>
      <w:r w:rsidDel="00000000" w:rsidR="00000000" w:rsidRPr="00000000">
        <w:rPr>
          <w:rtl w:val="0"/>
        </w:rPr>
        <w:tab/>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widowControl w:val="0"/>
        <w:ind w:left="720" w:firstLine="0"/>
        <w:rPr/>
      </w:pPr>
      <w:r w:rsidDel="00000000" w:rsidR="00000000" w:rsidRPr="00000000">
        <w:rPr>
          <w:rtl w:val="0"/>
        </w:rPr>
      </w:r>
    </w:p>
    <w:p w:rsidR="00000000" w:rsidDel="00000000" w:rsidP="00000000" w:rsidRDefault="00000000" w:rsidRPr="00000000" w14:paraId="00000031">
      <w:pPr>
        <w:widowControl w:val="0"/>
        <w:numPr>
          <w:ilvl w:val="0"/>
          <w:numId w:val="1"/>
        </w:numPr>
        <w:ind w:left="720" w:hanging="360"/>
        <w:rPr>
          <w:u w:val="none"/>
        </w:rPr>
      </w:pPr>
      <w:r w:rsidDel="00000000" w:rsidR="00000000" w:rsidRPr="00000000">
        <w:rPr>
          <w:rtl w:val="0"/>
        </w:rPr>
        <w:t xml:space="preserve">[15 points] The typical approach taken in the max-heap remove function moves the last element of the max-heap into the root and then percolates it down into position. What if we take a different approach that avoids moving the last element of the max-heap into the root.  Instead, we move up the larger of the root’s two children.  Then, we repeat this on the node that was moved all the way down the tree stopping once we reach the last level of the tree. At the last level, there will be a leaf whose value was moved up. We move the last element of the max-heap into that vacated position to fill the hole. </w:t>
      </w:r>
    </w:p>
    <w:p w:rsidR="00000000" w:rsidDel="00000000" w:rsidP="00000000" w:rsidRDefault="00000000" w:rsidRPr="00000000" w14:paraId="00000032">
      <w:pPr>
        <w:widowControl w:val="0"/>
        <w:ind w:left="720" w:firstLine="0"/>
        <w:rPr/>
      </w:pPr>
      <w:r w:rsidDel="00000000" w:rsidR="00000000" w:rsidRPr="00000000">
        <w:rPr>
          <w:rtl w:val="0"/>
        </w:rPr>
      </w:r>
    </w:p>
    <w:p w:rsidR="00000000" w:rsidDel="00000000" w:rsidP="00000000" w:rsidRDefault="00000000" w:rsidRPr="00000000" w14:paraId="00000033">
      <w:pPr>
        <w:widowControl w:val="0"/>
        <w:ind w:left="720" w:firstLine="0"/>
        <w:rPr/>
      </w:pPr>
      <w:r w:rsidDel="00000000" w:rsidR="00000000" w:rsidRPr="00000000">
        <w:rPr>
          <w:rtl w:val="0"/>
        </w:rPr>
        <w:t xml:space="preserve">Here’s the pseudocode:</w:t>
      </w:r>
    </w:p>
    <w:p w:rsidR="00000000" w:rsidDel="00000000" w:rsidP="00000000" w:rsidRDefault="00000000" w:rsidRPr="00000000" w14:paraId="00000034">
      <w:pPr>
        <w:widowControl w:val="0"/>
        <w:ind w:left="720" w:firstLine="0"/>
        <w:rPr/>
      </w:pPr>
      <w:r w:rsidDel="00000000" w:rsidR="00000000" w:rsidRPr="00000000">
        <w:rPr>
          <w:rtl w:val="0"/>
        </w:rPr>
      </w:r>
    </w:p>
    <w:p w:rsidR="00000000" w:rsidDel="00000000" w:rsidP="00000000" w:rsidRDefault="00000000" w:rsidRPr="00000000" w14:paraId="00000035">
      <w:pPr>
        <w:widowControl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otherPercolateDown(index):</w:t>
      </w:r>
    </w:p>
    <w:p w:rsidR="00000000" w:rsidDel="00000000" w:rsidP="00000000" w:rsidRDefault="00000000" w:rsidRPr="00000000" w14:paraId="00000036">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while (index is not a leaf node):</w:t>
      </w:r>
    </w:p>
    <w:p w:rsidR="00000000" w:rsidDel="00000000" w:rsidP="00000000" w:rsidRDefault="00000000" w:rsidRPr="00000000" w14:paraId="00000037">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tab/>
        <w:t xml:space="preserve">   </w:t>
        <w:tab/>
        <w:t xml:space="preserve"> bigger = get index of child with larger value </w:t>
      </w:r>
    </w:p>
    <w:p w:rsidR="00000000" w:rsidDel="00000000" w:rsidP="00000000" w:rsidRDefault="00000000" w:rsidRPr="00000000" w14:paraId="00000038">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 if only one child, bigger is index for sole child</w:t>
      </w:r>
    </w:p>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heapArray[index] = heapArray[bigger]</w:t>
      </w:r>
    </w:p>
    <w:p w:rsidR="00000000" w:rsidDel="00000000" w:rsidP="00000000" w:rsidRDefault="00000000" w:rsidRPr="00000000" w14:paraId="0000003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index = bigger</w:t>
      </w:r>
    </w:p>
    <w:p w:rsidR="00000000" w:rsidDel="00000000" w:rsidP="00000000" w:rsidRDefault="00000000" w:rsidRPr="00000000" w14:paraId="0000003B">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 index is now a leaf node that’s empty</w:t>
      </w:r>
    </w:p>
    <w:p w:rsidR="00000000" w:rsidDel="00000000" w:rsidP="00000000" w:rsidRDefault="00000000" w:rsidRPr="00000000" w14:paraId="0000003C">
      <w:pPr>
        <w:widowControl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move the last element into heapArray[index]</w:t>
      </w:r>
    </w:p>
    <w:p w:rsidR="00000000" w:rsidDel="00000000" w:rsidP="00000000" w:rsidRDefault="00000000" w:rsidRPr="00000000" w14:paraId="0000003D">
      <w:pPr>
        <w:widowControl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heapArray[index] = heapArray[nextIndex--]</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ind w:left="720" w:firstLine="0"/>
        <w:rPr/>
      </w:pPr>
      <w:r w:rsidDel="00000000" w:rsidR="00000000" w:rsidRPr="00000000">
        <w:rPr>
          <w:rtl w:val="0"/>
        </w:rPr>
        <w:t xml:space="preserve">Does </w:t>
      </w:r>
      <w:r w:rsidDel="00000000" w:rsidR="00000000" w:rsidRPr="00000000">
        <w:rPr>
          <w:rFonts w:ascii="Courier New" w:cs="Courier New" w:eastAsia="Courier New" w:hAnsi="Courier New"/>
          <w:rtl w:val="0"/>
        </w:rPr>
        <w:t xml:space="preserve">otherPercolateDown</w:t>
      </w:r>
      <w:r w:rsidDel="00000000" w:rsidR="00000000" w:rsidRPr="00000000">
        <w:rPr>
          <w:rtl w:val="0"/>
        </w:rPr>
        <w:t xml:space="preserve"> work correctly? If it does, is it faster than the typical </w:t>
      </w:r>
      <w:r w:rsidDel="00000000" w:rsidR="00000000" w:rsidRPr="00000000">
        <w:rPr>
          <w:rFonts w:ascii="Courier New" w:cs="Courier New" w:eastAsia="Courier New" w:hAnsi="Courier New"/>
          <w:rtl w:val="0"/>
        </w:rPr>
        <w:t xml:space="preserve">percolateDown</w:t>
      </w:r>
      <w:r w:rsidDel="00000000" w:rsidR="00000000" w:rsidRPr="00000000">
        <w:rPr>
          <w:rtl w:val="0"/>
        </w:rPr>
        <w:t xml:space="preserve"> in terms of big-O? If it doesn’t work, give an example max-heap where it fails to work properly.</w:t>
      </w:r>
    </w:p>
    <w:p w:rsidR="00000000" w:rsidDel="00000000" w:rsidP="00000000" w:rsidRDefault="00000000" w:rsidRPr="00000000" w14:paraId="00000040">
      <w:pPr>
        <w:pStyle w:val="Heading1"/>
        <w:widowControl w:val="0"/>
        <w:rPr/>
      </w:pPr>
      <w:bookmarkStart w:colFirst="0" w:colLast="0" w:name="_ag7ownxysla2" w:id="3"/>
      <w:bookmarkEnd w:id="3"/>
      <w:r w:rsidDel="00000000" w:rsidR="00000000" w:rsidRPr="00000000">
        <w:rPr>
          <w:rtl w:val="0"/>
        </w:rPr>
        <w:t xml:space="preserve">2. ZyLabs</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[25 points (as reported by ZyLab)] ZyLab 11.30. Validate that a string of parentheses and braces is properly balanced, in other words that every open parentheses/bracket has a matching closing one.  </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t xml:space="preserve">Here are some examples of balanced and unbalanced strings:</w:t>
      </w:r>
    </w:p>
    <w:p w:rsidR="00000000" w:rsidDel="00000000" w:rsidP="00000000" w:rsidRDefault="00000000" w:rsidRPr="00000000" w14:paraId="00000044">
      <w:pPr>
        <w:rPr/>
      </w:pPr>
      <w:r w:rsidDel="00000000" w:rsidR="00000000" w:rsidRPr="00000000">
        <w:rPr>
          <w:rtl w:val="0"/>
        </w:rPr>
        <w:tab/>
      </w:r>
    </w:p>
    <w:tbl>
      <w:tblPr>
        <w:tblStyle w:val="Table2"/>
        <w:tblW w:w="6390.0" w:type="dxa"/>
        <w:jc w:val="left"/>
        <w:tblInd w:w="1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285"/>
        <w:tblGridChange w:id="0">
          <w:tblGrid>
            <w:gridCol w:w="3105"/>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Unbalanced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 (4+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Hint: to solve this problem you need to remember the reverse order of open parentheses/brackets/braces that you’ve already seen.  Which data structure helps you remember things in reverse?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You should support parentheses (), braces {}, and brackets [].  Other characters may be ignored. Strings may be of arbitrary length.  You must implement the following function, read the comments below for additional specific requirements: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 Return true if str contains a balanced sring of (), {} and [].</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Otherwise, return false.</w:t>
      </w:r>
    </w:p>
    <w:p w:rsidR="00000000" w:rsidDel="00000000" w:rsidP="00000000" w:rsidRDefault="00000000" w:rsidRPr="00000000" w14:paraId="00000058">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Parameters:  str is the string to analyze.</w:t>
      </w:r>
    </w:p>
    <w:p w:rsidR="00000000" w:rsidDel="00000000" w:rsidP="00000000" w:rsidRDefault="00000000" w:rsidRPr="00000000" w14:paraId="0000005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error: if returning false, pass by reference the</w:t>
      </w:r>
    </w:p>
    <w:p w:rsidR="00000000" w:rsidDel="00000000" w:rsidP="00000000" w:rsidRDefault="00000000" w:rsidRPr="00000000" w14:paraId="0000005A">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position of the first unbalanced symbol. If the </w:t>
      </w:r>
    </w:p>
    <w:p w:rsidR="00000000" w:rsidDel="00000000" w:rsidP="00000000" w:rsidRDefault="00000000" w:rsidRPr="00000000" w14:paraId="0000005B">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string ends before seeing a matching  </w:t>
      </w:r>
    </w:p>
    <w:p w:rsidR="00000000" w:rsidDel="00000000" w:rsidP="00000000" w:rsidRDefault="00000000" w:rsidRPr="00000000" w14:paraId="0000005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symbol, return the length of str.</w:t>
        <w:tab/>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isBalanced(std::string str, int &amp;error)</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IMPLEMENT</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[20 points] Validate that BST’s nodes are in the proper order by traversing the tree and validating the order among a node and its children.  </w:t>
      </w:r>
      <w:r w:rsidDel="00000000" w:rsidR="00000000" w:rsidRPr="00000000">
        <w:rPr>
          <w:i w:val="1"/>
          <w:rtl w:val="0"/>
        </w:rPr>
        <w:t xml:space="preserve">You are required to implement this as single recursive function. Do not add other helper functions.</w:t>
      </w:r>
      <w:r w:rsidDel="00000000" w:rsidR="00000000" w:rsidRPr="00000000">
        <w:rPr>
          <w:rtl w:val="0"/>
        </w:rPr>
        <w:t xml:space="preserve"> Use the following declarations: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class BTNode {</w:t>
      </w:r>
    </w:p>
    <w:p w:rsidR="00000000" w:rsidDel="00000000" w:rsidP="00000000" w:rsidRDefault="00000000" w:rsidRPr="00000000" w14:paraId="0000006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data;</w:t>
      </w:r>
    </w:p>
    <w:p w:rsidR="00000000" w:rsidDel="00000000" w:rsidP="00000000" w:rsidRDefault="00000000" w:rsidRPr="00000000" w14:paraId="0000006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BTNode *left;</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BTNode *right;</w:t>
      </w:r>
    </w:p>
    <w:p w:rsidR="00000000" w:rsidDel="00000000" w:rsidP="00000000" w:rsidRDefault="00000000" w:rsidRPr="00000000" w14:paraId="0000006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BTNode(int d,BTNode *l=nullptr,BTNode *r=nullptr)</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:data(d),left(l),right(r)</w:t>
      </w:r>
    </w:p>
    <w:p w:rsidR="00000000" w:rsidDel="00000000" w:rsidP="00000000" w:rsidRDefault="00000000" w:rsidRPr="00000000" w14:paraId="000000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bool isLegalBST(BTNode *subtree)</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IMPLEMENT</w:t>
      </w:r>
    </w:p>
    <w:p w:rsidR="00000000" w:rsidDel="00000000" w:rsidP="00000000" w:rsidRDefault="00000000" w:rsidRPr="00000000" w14:paraId="0000007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7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Consider a null tree as properly ordered, even though it contains no nodes.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
        </w:numPr>
        <w:ind w:left="1440" w:hanging="360"/>
        <w:rPr/>
      </w:pPr>
      <w:r w:rsidDel="00000000" w:rsidR="00000000" w:rsidRPr="00000000">
        <w:rPr>
          <w:rtl w:val="0"/>
        </w:rPr>
        <w:t xml:space="preserve">[5 points] Implementation must be a single recursive function.  If it’s not, you lose these points.</w:t>
      </w:r>
    </w:p>
    <w:p w:rsidR="00000000" w:rsidDel="00000000" w:rsidP="00000000" w:rsidRDefault="00000000" w:rsidRPr="00000000" w14:paraId="00000079">
      <w:pPr>
        <w:numPr>
          <w:ilvl w:val="0"/>
          <w:numId w:val="2"/>
        </w:numPr>
        <w:ind w:left="1440" w:hanging="360"/>
        <w:rPr/>
      </w:pPr>
      <w:r w:rsidDel="00000000" w:rsidR="00000000" w:rsidRPr="00000000">
        <w:rPr>
          <w:rtl w:val="0"/>
        </w:rPr>
        <w:t xml:space="preserve">[15 points] As reported in ZyLabs provided that you modify the template. Some test cases pass with the default template, but if you do not change the template code, you will earn 0 points.</w:t>
      </w:r>
    </w:p>
    <w:p w:rsidR="00000000" w:rsidDel="00000000" w:rsidP="00000000" w:rsidRDefault="00000000" w:rsidRPr="00000000" w14:paraId="0000007A">
      <w:pPr>
        <w:ind w:left="720" w:firstLine="0"/>
        <w:rPr>
          <w:u w:val="single"/>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ind w:left="0" w:firstLine="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