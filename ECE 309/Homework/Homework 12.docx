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12</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November 25, 2019 (free 48-hour extension)</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HW12.</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1fd84tt5xn3" w:id="1"/>
      <w:bookmarkEnd w:id="1"/>
      <w:r w:rsidDel="00000000" w:rsidR="00000000" w:rsidRPr="00000000">
        <w:rPr>
          <w:rtl w:val="0"/>
        </w:rPr>
        <w:t xml:space="preserve">1. Topological Sort of Directed Graph</w:t>
      </w:r>
    </w:p>
    <w:p w:rsidR="00000000" w:rsidDel="00000000" w:rsidP="00000000" w:rsidRDefault="00000000" w:rsidRPr="00000000" w14:paraId="0000000A">
      <w:pPr>
        <w:rPr/>
      </w:pPr>
      <w:r w:rsidDel="00000000" w:rsidR="00000000" w:rsidRPr="00000000">
        <w:rPr>
          <w:rtl w:val="0"/>
        </w:rPr>
        <w:t xml:space="preserve">[30 points] Consider the following graph. (Disclaimer: all curriculums shown in this problem are purely fictional.)</w:t>
      </w:r>
    </w:p>
    <w:p w:rsidR="00000000" w:rsidDel="00000000" w:rsidP="00000000" w:rsidRDefault="00000000" w:rsidRPr="00000000" w14:paraId="0000000B">
      <w:pPr>
        <w:numPr>
          <w:ilvl w:val="0"/>
          <w:numId w:val="1"/>
        </w:numPr>
        <w:ind w:left="720" w:hanging="360"/>
        <w:rPr>
          <w:ins w:author="Vinitha Ravindran" w:id="0" w:date="2019-11-26T15:49:48Z"/>
          <w:u w:val="none"/>
        </w:rPr>
      </w:pPr>
      <w:r w:rsidDel="00000000" w:rsidR="00000000" w:rsidRPr="00000000">
        <w:rPr>
          <w:rtl w:val="0"/>
        </w:rPr>
        <w:t xml:space="preserve">[5 points] Explain the meaning of topological sort in your own words. </w:t>
      </w:r>
      <w:ins w:author="Vinitha Ravindran" w:id="0" w:date="2019-11-26T15:49:48Z">
        <w:r w:rsidDel="00000000" w:rsidR="00000000" w:rsidRPr="00000000">
          <w:rPr>
            <w:rtl w:val="0"/>
          </w:rPr>
        </w:r>
      </w:ins>
    </w:p>
    <w:p w:rsidR="00000000" w:rsidDel="00000000" w:rsidP="00000000" w:rsidRDefault="00000000" w:rsidRPr="00000000" w14:paraId="0000000C">
      <w:pPr>
        <w:ind w:left="720" w:firstLine="0"/>
        <w:rPr>
          <w:rFonts w:ascii="Arial" w:cs="Arial" w:eastAsia="Arial" w:hAnsi="Arial"/>
          <w:b w:val="0"/>
          <w:i w:val="0"/>
          <w:smallCaps w:val="0"/>
          <w:strike w:val="0"/>
          <w:color w:val="000000"/>
          <w:sz w:val="22"/>
          <w:szCs w:val="22"/>
          <w:u w:val="none"/>
          <w:shd w:fill="auto" w:val="clear"/>
          <w:vertAlign w:val="baseline"/>
          <w:rPrChange w:author="Vinitha Ravindran" w:id="1" w:date="2019-11-26T15:49:50Z">
            <w:rPr>
              <w:u w:val="none"/>
            </w:rPr>
          </w:rPrChange>
        </w:rPr>
        <w:pPrChange w:author="Vinitha Ravindran" w:id="0" w:date="2019-11-26T15:49:50Z">
          <w:pPr>
            <w:numPr>
              <w:ilvl w:val="0"/>
              <w:numId w:val="1"/>
            </w:numPr>
            <w:ind w:left="720" w:hanging="360"/>
          </w:pPr>
        </w:pPrChange>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[15 points] Perform pre-order and post-order traversal of the graph starting at node ECE 109.</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[10 points] Show two different topological sorts for the graph. </w:t>
      </w:r>
    </w:p>
    <w:p w:rsidR="00000000" w:rsidDel="00000000" w:rsidP="00000000" w:rsidRDefault="00000000" w:rsidRPr="00000000" w14:paraId="0000000F">
      <w:pPr>
        <w:rPr/>
      </w:pPr>
      <w:r w:rsidDel="00000000" w:rsidR="00000000" w:rsidRPr="00000000">
        <w:rPr/>
        <w:drawing>
          <wp:inline distB="114300" distT="114300" distL="114300" distR="114300">
            <wp:extent cx="5495925" cy="1943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59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653k85cf2sx0" w:id="2"/>
      <w:bookmarkEnd w:id="2"/>
      <w:r w:rsidDel="00000000" w:rsidR="00000000" w:rsidRPr="00000000">
        <w:rPr>
          <w:rtl w:val="0"/>
        </w:rPr>
        <w:t xml:space="preserve">2. Shortest Path</w:t>
      </w:r>
    </w:p>
    <w:p w:rsidR="00000000" w:rsidDel="00000000" w:rsidP="00000000" w:rsidRDefault="00000000" w:rsidRPr="00000000" w14:paraId="00000011">
      <w:pPr>
        <w:rPr/>
      </w:pPr>
      <w:r w:rsidDel="00000000" w:rsidR="00000000" w:rsidRPr="00000000">
        <w:rPr>
          <w:rtl w:val="0"/>
        </w:rPr>
        <w:t xml:space="preserve">[20 points] Find the shortest path from Raleigh to all other nodes in the following weighted graph using Dijkstra’s algorithm. Show your work by filling in the table below.  Then, list the shortest path from Raleigh to all other nodes.</w:t>
      </w:r>
    </w:p>
    <w:p w:rsidR="00000000" w:rsidDel="00000000" w:rsidP="00000000" w:rsidRDefault="00000000" w:rsidRPr="00000000" w14:paraId="00000012">
      <w:pPr>
        <w:rPr/>
      </w:pPr>
      <w:r w:rsidDel="00000000" w:rsidR="00000000" w:rsidRPr="00000000">
        <w:rPr/>
        <w:drawing>
          <wp:inline distB="114300" distT="114300" distL="114300" distR="114300">
            <wp:extent cx="5191125" cy="14763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Next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w:t>
            </w:r>
          </w:p>
        </w:tc>
        <w:tc>
          <w:tcPr>
            <w:shd w:fill="d9d9d9"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b w:val="1"/>
              </w:rPr>
            </w:pPr>
            <w:ins w:author="Reece Neff" w:id="2" w:date="2019-11-27T06:47:41Z">
              <w:r w:rsidDel="00000000" w:rsidR="00000000" w:rsidRPr="00000000">
                <w:rPr>
                  <w:b w:val="1"/>
                  <w:rtl w:val="0"/>
                </w:rPr>
                <w:t xml:space="preserve">J</w:t>
              </w:r>
            </w:ins>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inf</w:t>
            </w:r>
          </w:p>
        </w:tc>
        <w:tc>
          <w:tcPr>
            <w:shd w:fill="d9d9d9"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b w:val="1"/>
              </w:rPr>
            </w:pPr>
            <w:ins w:author="Reece Neff" w:id="2" w:date="2019-11-27T06:47:41Z">
              <w:r w:rsidDel="00000000" w:rsidR="00000000" w:rsidRPr="00000000">
                <w:rPr>
                  <w:b w:val="1"/>
                  <w:rtl w:val="0"/>
                </w:rPr>
                <w:t xml:space="preserve">inf</w:t>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cellIns w:author="Reece Neff" w:id="2" w:date="2019-11-27T06:47:41Z"/>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eece Neff" w:id="2" w:date="2019-11-27T06:47:41Z"/>
              </w:rPr>
            </w:pPr>
            <w:ins w:author="Reece Neff" w:id="2" w:date="2019-11-27T06:47:41Z">
              <w:r w:rsidDel="00000000" w:rsidR="00000000" w:rsidRPr="00000000">
                <w:rPr>
                  <w:rtl w:val="0"/>
                </w:rPr>
              </w:r>
            </w:ins>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tbl>
      <w:tblPr>
        <w:tblStyle w:val="Table2"/>
        <w:tblW w:w="6195.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095"/>
        <w:gridCol w:w="3600"/>
        <w:tblGridChange w:id="0">
          <w:tblGrid>
            <w:gridCol w:w="1500"/>
            <w:gridCol w:w="1095"/>
            <w:gridCol w:w="360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From</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1rkldbto0w3u" w:id="3"/>
      <w:bookmarkEnd w:id="3"/>
      <w:r w:rsidDel="00000000" w:rsidR="00000000" w:rsidRPr="00000000">
        <w:rPr>
          <w:rtl w:val="0"/>
        </w:rPr>
        <w:t xml:space="preserve">3. Minimum Spanning Tree</w:t>
      </w:r>
    </w:p>
    <w:p w:rsidR="00000000" w:rsidDel="00000000" w:rsidP="00000000" w:rsidRDefault="00000000" w:rsidRPr="00000000" w14:paraId="000000B1">
      <w:pPr>
        <w:rPr/>
      </w:pPr>
      <w:r w:rsidDel="00000000" w:rsidR="00000000" w:rsidRPr="00000000">
        <w:rPr>
          <w:rtl w:val="0"/>
        </w:rPr>
        <w:t xml:space="preserve">[25 points] Determine the minimum spanning tree (MST) for the following weighted graph. Show each step of the algorithm.  Then, redraw the graph showing only the MST.</w:t>
      </w:r>
    </w:p>
    <w:p w:rsidR="00000000" w:rsidDel="00000000" w:rsidP="00000000" w:rsidRDefault="00000000" w:rsidRPr="00000000" w14:paraId="000000B2">
      <w:pPr>
        <w:rPr/>
      </w:pPr>
      <w:r w:rsidDel="00000000" w:rsidR="00000000" w:rsidRPr="00000000">
        <w:rPr/>
        <w:drawing>
          <wp:inline distB="114300" distT="114300" distL="114300" distR="114300">
            <wp:extent cx="3190875" cy="2314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0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left"/>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Edge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to MST?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Vertex 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pStyle w:val="Heading1"/>
        <w:rPr/>
      </w:pPr>
      <w:bookmarkStart w:colFirst="0" w:colLast="0" w:name="_wlbe8m57405c" w:id="4"/>
      <w:bookmarkEnd w:id="4"/>
      <w:r w:rsidDel="00000000" w:rsidR="00000000" w:rsidRPr="00000000">
        <w:rPr>
          <w:rtl w:val="0"/>
        </w:rPr>
        <w:t xml:space="preserve">4. ZyLab</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[25 points] ZyLab 19.15.  I</w:t>
      </w:r>
      <w:r w:rsidDel="00000000" w:rsidR="00000000" w:rsidRPr="00000000">
        <w:rPr>
          <w:rFonts w:ascii="Roboto" w:cs="Roboto" w:eastAsia="Roboto" w:hAnsi="Roboto"/>
          <w:color w:val="37474f"/>
          <w:highlight w:val="white"/>
          <w:rtl w:val="0"/>
        </w:rPr>
        <w:t xml:space="preserve">mplement a minimum spanning tree algorithm on the provided data structures in the ZyLab. </w:t>
      </w:r>
    </w:p>
    <w:p w:rsidR="00000000" w:rsidDel="00000000" w:rsidP="00000000" w:rsidRDefault="00000000" w:rsidRPr="00000000" w14:paraId="000000D2">
      <w:pPr>
        <w:numPr>
          <w:ilvl w:val="1"/>
          <w:numId w:val="2"/>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20 points: pass the tests in ZyLab.</w:t>
      </w:r>
    </w:p>
    <w:p w:rsidR="00000000" w:rsidDel="00000000" w:rsidP="00000000" w:rsidRDefault="00000000" w:rsidRPr="00000000" w14:paraId="000000D3">
      <w:pPr>
        <w:numPr>
          <w:ilvl w:val="1"/>
          <w:numId w:val="2"/>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5 points: Your code must run in no worse than O(E*V). Note, this gives you the option of using relatively inefficient but easier to program operations.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