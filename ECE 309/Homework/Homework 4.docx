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4</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September 25,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HW4.</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3122ryflz0gr" w:id="1"/>
      <w:bookmarkEnd w:id="1"/>
      <w:r w:rsidDel="00000000" w:rsidR="00000000" w:rsidRPr="00000000">
        <w:rPr>
          <w:rtl w:val="0"/>
        </w:rPr>
        <w:t xml:space="preserve">1. Object-Oriented Programming Concepts</w:t>
      </w:r>
    </w:p>
    <w:p w:rsidR="00000000" w:rsidDel="00000000" w:rsidP="00000000" w:rsidRDefault="00000000" w:rsidRPr="00000000" w14:paraId="0000000A">
      <w:pPr>
        <w:rPr/>
      </w:pPr>
      <w:r w:rsidDel="00000000" w:rsidR="00000000" w:rsidRPr="00000000">
        <w:rPr>
          <w:rtl w:val="0"/>
        </w:rPr>
        <w:t xml:space="preserve"> (20 points) Give an example of C++ code for each concept below and briefly (in one comment/sentence) explain why it demonstrates the concept. You do not need to show a full implementation. Use comments to fill in gaps to avoid writing a lot of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 namespace.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 default class constructor that takes a parameter.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 private class member.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Is-A relationship between classes.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3w1dbv3t9cr7" w:id="2"/>
      <w:bookmarkEnd w:id="2"/>
      <w:r w:rsidDel="00000000" w:rsidR="00000000" w:rsidRPr="00000000">
        <w:rPr>
          <w:rtl w:val="0"/>
        </w:rPr>
        <w:t xml:space="preserve">2. Public and Private Access; References</w:t>
      </w:r>
    </w:p>
    <w:p w:rsidR="00000000" w:rsidDel="00000000" w:rsidP="00000000" w:rsidRDefault="00000000" w:rsidRPr="00000000" w14:paraId="0000001E">
      <w:pPr>
        <w:rPr/>
      </w:pPr>
      <w:r w:rsidDel="00000000" w:rsidR="00000000" w:rsidRPr="00000000">
        <w:rPr>
          <w:rtl w:val="0"/>
        </w:rPr>
        <w:t xml:space="preserve">[30 points/3 points each] Consider the following class declaration and variable definitions, then answer the following questions.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class A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B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B() { x = 1;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int x;</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int&amp; getx() { return x;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print() { printf(“%d”,x); }</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B b;</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B c;</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print() { b.print(); c.print();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nt&amp; getx() { return b.getx(); }</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B&amp; getb() { return b;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B getCopy() { return b;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Assume each code snippet in each row below runs independently in a main function. For each one, say whether its legal code or not. If it is, show the output and explain why it happens.  If it’s illegal (e.g. syntax error), explain why.  Try to do it without running the code, and then check and correct your answers as needed.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auto: the auto type specifier asks the compiler to figure out the type for us based on the initializer. If you can deduce the type of the initializer, you can assume the variable is the same type.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1"/>
        <w:tblW w:w="9346.285714285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125"/>
        <w:gridCol w:w="1036.2857142857142"/>
        <w:gridCol w:w="3510"/>
        <w:tblGridChange w:id="0">
          <w:tblGrid>
            <w:gridCol w:w="675"/>
            <w:gridCol w:w="4125"/>
            <w:gridCol w:w="1036.2857142857142"/>
            <w:gridCol w:w="35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9">
            <w:pPr>
              <w:jc w:val="center"/>
              <w:rPr>
                <w:b w:val="1"/>
              </w:rPr>
            </w:pPr>
            <w:r w:rsidDel="00000000" w:rsidR="00000000" w:rsidRPr="00000000">
              <w:rPr>
                <w:b w:val="1"/>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jc w:val="center"/>
              <w:rPr>
                <w:b w:val="1"/>
              </w:rPr>
            </w:pPr>
            <w:r w:rsidDel="00000000" w:rsidR="00000000" w:rsidRPr="00000000">
              <w:rPr>
                <w:b w:val="1"/>
                <w:rtl w:val="0"/>
              </w:rPr>
              <w:t xml:space="preserve">Code snippet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Errors?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 or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 or explanation of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A::B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a.b.x = -1;</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a.c.x = 10;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x = a.getx();</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21;</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w = a.c.getx();</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 = 19;</w:t>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A::B c = a.c;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w = a.c.getx();</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int&amp; x = a.getx();</w:t>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 = 19;</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w;</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 = 20;</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 &amp;c = a.c;</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c.getx() = 5;</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a;</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 b = a.getCopy();</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a.getx() = 5;</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pStyle w:val="Heading1"/>
        <w:rPr/>
      </w:pPr>
      <w:bookmarkStart w:colFirst="0" w:colLast="0" w:name="_k3o1bolvzp8e" w:id="3"/>
      <w:bookmarkEnd w:id="3"/>
      <w:r w:rsidDel="00000000" w:rsidR="00000000" w:rsidRPr="00000000">
        <w:rPr>
          <w:rtl w:val="0"/>
        </w:rPr>
        <w:t xml:space="preserve">3. Pointers and References</w:t>
      </w:r>
    </w:p>
    <w:p w:rsidR="00000000" w:rsidDel="00000000" w:rsidP="00000000" w:rsidRDefault="00000000" w:rsidRPr="00000000" w14:paraId="00000084">
      <w:pPr>
        <w:rPr/>
      </w:pPr>
      <w:r w:rsidDel="00000000" w:rsidR="00000000" w:rsidRPr="00000000">
        <w:rPr>
          <w:rtl w:val="0"/>
        </w:rPr>
        <w:t xml:space="preserve">[10 points] Compare and contrast pointers and references in C++.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ins w:author="Matt Pudlo" w:id="0" w:date="2019-09-25T23:23:36Z"/>
        </w:rPr>
      </w:pPr>
      <w:r w:rsidDel="00000000" w:rsidR="00000000" w:rsidRPr="00000000">
        <w:rPr>
          <w:rtl w:val="0"/>
        </w:rPr>
        <w:t xml:space="preserve">[3 points] Describe something you can do to a pointer variable that cannot be done with a reference variable.</w:t>
      </w:r>
      <w:ins w:author="Matt Pudlo" w:id="0" w:date="2019-09-25T23:23:36Z">
        <w:r w:rsidDel="00000000" w:rsidR="00000000" w:rsidRPr="00000000">
          <w:rPr>
            <w:rtl w:val="0"/>
          </w:rPr>
        </w:r>
      </w:ins>
    </w:p>
    <w:p w:rsidR="00000000" w:rsidDel="00000000" w:rsidP="00000000" w:rsidRDefault="00000000" w:rsidRPr="00000000" w14:paraId="00000087">
      <w:pPr>
        <w:pPrChange w:author="Matt Pudlo" w:id="0" w:date="2019-09-25T23:23:36Z">
          <w:pPr>
            <w:numPr>
              <w:ilvl w:val="0"/>
              <w:numId w:val="1"/>
            </w:numPr>
            <w:ind w:left="720" w:hanging="360"/>
          </w:pPr>
        </w:pPrChange>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[7 points] Describe a circumstance in which it makes more sense to use a pointer than a reference and another one in which it makes more sense to use a reference. Use code snippets to make your case. (Hint: Your answer to part (a) may be a guide here.)</w:t>
      </w:r>
    </w:p>
    <w:p w:rsidR="00000000" w:rsidDel="00000000" w:rsidP="00000000" w:rsidRDefault="00000000" w:rsidRPr="00000000" w14:paraId="00000089">
      <w:pPr>
        <w:pStyle w:val="Heading1"/>
        <w:rPr/>
      </w:pPr>
      <w:bookmarkStart w:colFirst="0" w:colLast="0" w:name="_pvy04xc0708f" w:id="4"/>
      <w:bookmarkEnd w:id="4"/>
      <w:r w:rsidDel="00000000" w:rsidR="00000000" w:rsidRPr="00000000">
        <w:rPr>
          <w:rtl w:val="0"/>
        </w:rPr>
        <w:t xml:space="preserve">4. ZyLabs Problems</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[10 points] ZyLab 11.26. Implement a find function for the List class.</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[10 points] ZyLab 11.27. Impement a function to reverse a list.</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[20 points] ZyLab 11.28. Implement an iterator capable of reversal for a singly-linked list.</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5 points: your implementation obeys all the requirements specified in the ZyLab.</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15 points: as graded in the ZyLab.</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