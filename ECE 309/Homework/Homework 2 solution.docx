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93217D9" w:rsidR="00753F1A" w:rsidRDefault="00DD6157">
      <w:pPr>
        <w:pStyle w:val="Title"/>
        <w:keepNext w:val="0"/>
        <w:keepLines w:val="0"/>
        <w:widowControl w:val="0"/>
        <w:spacing w:before="480" w:after="120"/>
        <w:jc w:val="center"/>
        <w:rPr>
          <w:b/>
          <w:sz w:val="72"/>
          <w:szCs w:val="72"/>
        </w:rPr>
      </w:pPr>
      <w:bookmarkStart w:id="0" w:name="_brvtfnr60j2o" w:colFirst="0" w:colLast="0"/>
      <w:bookmarkEnd w:id="0"/>
      <w:ins w:id="1" w:author="Microsoft Office User" w:date="2019-09-24T09:41:00Z">
        <w:r>
          <w:rPr>
            <w:b/>
            <w:sz w:val="72"/>
            <w:szCs w:val="72"/>
          </w:rPr>
          <w:t xml:space="preserve">Solution for </w:t>
        </w:r>
      </w:ins>
      <w:bookmarkStart w:id="2" w:name="_GoBack"/>
      <w:bookmarkEnd w:id="2"/>
      <w:r w:rsidR="00371B14">
        <w:rPr>
          <w:b/>
          <w:sz w:val="72"/>
          <w:szCs w:val="72"/>
        </w:rPr>
        <w:t>Homework 2</w:t>
      </w:r>
    </w:p>
    <w:p w14:paraId="00000002" w14:textId="77777777" w:rsidR="00753F1A" w:rsidRDefault="00371B14">
      <w:pPr>
        <w:widowControl w:val="0"/>
        <w:jc w:val="center"/>
        <w:rPr>
          <w:b/>
        </w:rPr>
      </w:pPr>
      <w:r>
        <w:rPr>
          <w:b/>
        </w:rPr>
        <w:t>ECE 309 Fall 2019</w:t>
      </w:r>
    </w:p>
    <w:p w14:paraId="00000003" w14:textId="77777777" w:rsidR="00753F1A" w:rsidRDefault="00371B14">
      <w:pPr>
        <w:widowControl w:val="0"/>
        <w:jc w:val="center"/>
        <w:rPr>
          <w:b/>
        </w:rPr>
      </w:pPr>
      <w:r>
        <w:rPr>
          <w:b/>
        </w:rPr>
        <w:t>Due: September 11, 2019</w:t>
      </w:r>
    </w:p>
    <w:p w14:paraId="00000004" w14:textId="77777777" w:rsidR="00753F1A" w:rsidRDefault="00371B14">
      <w:pPr>
        <w:widowControl w:val="0"/>
        <w:jc w:val="center"/>
      </w:pPr>
      <w:r>
        <w:t>Upload an electronic copy of your answers to Moodle under HW2.</w:t>
      </w:r>
    </w:p>
    <w:p w14:paraId="00000005" w14:textId="77777777" w:rsidR="00753F1A" w:rsidRDefault="00753F1A">
      <w:pPr>
        <w:widowControl w:val="0"/>
        <w:jc w:val="center"/>
      </w:pPr>
    </w:p>
    <w:p w14:paraId="00000006" w14:textId="77777777" w:rsidR="00753F1A" w:rsidRDefault="00371B14">
      <w:pPr>
        <w:widowControl w:val="0"/>
        <w:jc w:val="center"/>
      </w:pPr>
      <w:r>
        <w:t>These problems are worth 85 points total, but the grade will be reported as a percentage in Moodle.</w:t>
      </w:r>
    </w:p>
    <w:p w14:paraId="00000007" w14:textId="77777777" w:rsidR="00753F1A" w:rsidRDefault="00753F1A">
      <w:pPr>
        <w:widowControl w:val="0"/>
        <w:jc w:val="center"/>
      </w:pPr>
    </w:p>
    <w:p w14:paraId="00000008" w14:textId="77777777" w:rsidR="00753F1A" w:rsidRDefault="00371B14">
      <w:pPr>
        <w:widowControl w:val="0"/>
        <w:rPr>
          <w:i/>
          <w:sz w:val="20"/>
          <w:szCs w:val="20"/>
        </w:rPr>
      </w:pPr>
      <w:r>
        <w:rPr>
          <w:i/>
          <w:sz w:val="20"/>
          <w:szCs w:val="20"/>
        </w:rPr>
        <w:t xml:space="preserve">This is a shared google document.  This means (1) it may change to clarify content, and (2) other people can view your comments on this file.  If you have questions, you are encouraged to comment directly on this document, but </w:t>
      </w:r>
      <w:r>
        <w:rPr>
          <w:b/>
          <w:i/>
          <w:sz w:val="20"/>
          <w:szCs w:val="20"/>
        </w:rPr>
        <w:t>do not add your answers here</w:t>
      </w:r>
      <w:r>
        <w:rPr>
          <w:i/>
          <w:sz w:val="20"/>
          <w:szCs w:val="20"/>
        </w:rPr>
        <w:t>.  Make a copy into your private Google Drive and then edit the document.</w:t>
      </w:r>
    </w:p>
    <w:p w14:paraId="00000009" w14:textId="77777777" w:rsidR="00753F1A" w:rsidRDefault="00753F1A">
      <w:pPr>
        <w:widowControl w:val="0"/>
        <w:jc w:val="center"/>
        <w:rPr>
          <w:i/>
          <w:sz w:val="20"/>
          <w:szCs w:val="20"/>
        </w:rPr>
      </w:pPr>
    </w:p>
    <w:p w14:paraId="0000000A" w14:textId="77777777" w:rsidR="00753F1A" w:rsidRDefault="00371B14">
      <w:pPr>
        <w:widowControl w:val="0"/>
        <w:jc w:val="center"/>
      </w:pPr>
      <w:r>
        <w:rPr>
          <w:i/>
          <w:sz w:val="20"/>
          <w:szCs w:val="20"/>
          <w:highlight w:val="yellow"/>
        </w:rPr>
        <w:t>DO NOT ADD ANSWERS TO THE SHARED DOC! THAT’S CONSIDERED CHEATING!</w:t>
      </w:r>
      <w:r>
        <w:rPr>
          <w:i/>
          <w:sz w:val="20"/>
          <w:szCs w:val="20"/>
        </w:rPr>
        <w:t xml:space="preserve">  </w:t>
      </w:r>
    </w:p>
    <w:p w14:paraId="0000000B" w14:textId="77777777" w:rsidR="00753F1A" w:rsidRDefault="00371B14">
      <w:pPr>
        <w:pStyle w:val="Heading1"/>
        <w:keepNext w:val="0"/>
        <w:keepLines w:val="0"/>
        <w:widowControl w:val="0"/>
        <w:spacing w:before="480"/>
        <w:rPr>
          <w:b/>
          <w:sz w:val="36"/>
          <w:szCs w:val="36"/>
        </w:rPr>
      </w:pPr>
      <w:bookmarkStart w:id="3" w:name="_3122ryflz0gr" w:colFirst="0" w:colLast="0"/>
      <w:bookmarkEnd w:id="3"/>
      <w:r>
        <w:rPr>
          <w:b/>
          <w:sz w:val="36"/>
          <w:szCs w:val="36"/>
        </w:rPr>
        <w:t xml:space="preserve">1. Work the following </w:t>
      </w:r>
      <w:proofErr w:type="spellStart"/>
      <w:r>
        <w:rPr>
          <w:b/>
          <w:sz w:val="36"/>
          <w:szCs w:val="36"/>
        </w:rPr>
        <w:t>ZyLabs</w:t>
      </w:r>
      <w:proofErr w:type="spellEnd"/>
      <w:r>
        <w:rPr>
          <w:b/>
          <w:sz w:val="36"/>
          <w:szCs w:val="36"/>
        </w:rPr>
        <w:t xml:space="preserve"> for review of C and some new C++ concepts</w:t>
      </w:r>
    </w:p>
    <w:p w14:paraId="0000000C" w14:textId="77777777" w:rsidR="00753F1A" w:rsidRDefault="00371B14">
      <w:pPr>
        <w:numPr>
          <w:ilvl w:val="0"/>
          <w:numId w:val="1"/>
        </w:numPr>
      </w:pPr>
      <w:r>
        <w:t xml:space="preserve">[10 points] </w:t>
      </w:r>
      <w:proofErr w:type="spellStart"/>
      <w:r>
        <w:t>ZyLab</w:t>
      </w:r>
      <w:proofErr w:type="spellEnd"/>
      <w:r>
        <w:t xml:space="preserve"> 5.20</w:t>
      </w:r>
    </w:p>
    <w:p w14:paraId="0000000D" w14:textId="77777777" w:rsidR="00753F1A" w:rsidRDefault="00371B14">
      <w:pPr>
        <w:numPr>
          <w:ilvl w:val="0"/>
          <w:numId w:val="1"/>
        </w:numPr>
      </w:pPr>
      <w:r>
        <w:t xml:space="preserve">[10 points] </w:t>
      </w:r>
      <w:proofErr w:type="spellStart"/>
      <w:r>
        <w:t>ZyLab</w:t>
      </w:r>
      <w:proofErr w:type="spellEnd"/>
      <w:r>
        <w:t xml:space="preserve"> 6.18</w:t>
      </w:r>
    </w:p>
    <w:p w14:paraId="0000000E" w14:textId="77777777" w:rsidR="00753F1A" w:rsidRDefault="00371B14">
      <w:pPr>
        <w:numPr>
          <w:ilvl w:val="0"/>
          <w:numId w:val="1"/>
        </w:numPr>
      </w:pPr>
      <w:r>
        <w:t xml:space="preserve">[10 points] </w:t>
      </w:r>
      <w:proofErr w:type="spellStart"/>
      <w:r>
        <w:t>ZyLab</w:t>
      </w:r>
      <w:proofErr w:type="spellEnd"/>
      <w:r>
        <w:t xml:space="preserve"> 6.19</w:t>
      </w:r>
    </w:p>
    <w:p w14:paraId="0000000F" w14:textId="77777777" w:rsidR="00753F1A" w:rsidRDefault="00371B14">
      <w:pPr>
        <w:numPr>
          <w:ilvl w:val="0"/>
          <w:numId w:val="1"/>
        </w:numPr>
      </w:pPr>
      <w:r>
        <w:t xml:space="preserve">[10 points] </w:t>
      </w:r>
      <w:proofErr w:type="spellStart"/>
      <w:r>
        <w:t>ZyLab</w:t>
      </w:r>
      <w:proofErr w:type="spellEnd"/>
      <w:r>
        <w:t xml:space="preserve"> 7.20</w:t>
      </w:r>
    </w:p>
    <w:p w14:paraId="00000010" w14:textId="77777777" w:rsidR="00753F1A" w:rsidRDefault="00371B14">
      <w:pPr>
        <w:numPr>
          <w:ilvl w:val="0"/>
          <w:numId w:val="1"/>
        </w:numPr>
      </w:pPr>
      <w:r>
        <w:t xml:space="preserve">[10 points] </w:t>
      </w:r>
      <w:proofErr w:type="spellStart"/>
      <w:r>
        <w:t>ZyLab</w:t>
      </w:r>
      <w:proofErr w:type="spellEnd"/>
      <w:r>
        <w:t xml:space="preserve"> 7.27</w:t>
      </w:r>
    </w:p>
    <w:p w14:paraId="00000011" w14:textId="77777777" w:rsidR="00753F1A" w:rsidRDefault="00371B14">
      <w:pPr>
        <w:pStyle w:val="Heading1"/>
        <w:keepNext w:val="0"/>
        <w:keepLines w:val="0"/>
        <w:widowControl w:val="0"/>
        <w:spacing w:before="480"/>
        <w:rPr>
          <w:b/>
          <w:sz w:val="36"/>
          <w:szCs w:val="36"/>
        </w:rPr>
      </w:pPr>
      <w:bookmarkStart w:id="4" w:name="_fai5lvambv" w:colFirst="0" w:colLast="0"/>
      <w:bookmarkEnd w:id="4"/>
      <w:r>
        <w:rPr>
          <w:b/>
          <w:sz w:val="36"/>
          <w:szCs w:val="36"/>
        </w:rPr>
        <w:t>2. Interpret the execution of C++ objects</w:t>
      </w:r>
    </w:p>
    <w:p w14:paraId="00000012" w14:textId="77777777" w:rsidR="00753F1A" w:rsidRDefault="00371B14">
      <w:r>
        <w:t>Consider the following C++ code:</w:t>
      </w:r>
    </w:p>
    <w:p w14:paraId="00000013" w14:textId="77777777" w:rsidR="00753F1A" w:rsidRDefault="00753F1A">
      <w:pPr>
        <w:rPr>
          <w:rFonts w:ascii="Courier New" w:eastAsia="Courier New" w:hAnsi="Courier New" w:cs="Courier New"/>
        </w:rPr>
      </w:pPr>
    </w:p>
    <w:p w14:paraId="00000014" w14:textId="77777777" w:rsidR="00753F1A" w:rsidRDefault="00371B14">
      <w:pPr>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stdio.h</w:t>
      </w:r>
      <w:proofErr w:type="spellEnd"/>
      <w:r>
        <w:rPr>
          <w:rFonts w:ascii="Courier New" w:eastAsia="Courier New" w:hAnsi="Courier New" w:cs="Courier New"/>
        </w:rPr>
        <w:t>&gt;</w:t>
      </w:r>
    </w:p>
    <w:p w14:paraId="00000015" w14:textId="77777777" w:rsidR="00753F1A" w:rsidRDefault="00371B14">
      <w:pPr>
        <w:rPr>
          <w:rFonts w:ascii="Courier New" w:eastAsia="Courier New" w:hAnsi="Courier New" w:cs="Courier New"/>
        </w:rPr>
      </w:pPr>
      <w:r>
        <w:rPr>
          <w:rFonts w:ascii="Courier New" w:eastAsia="Courier New" w:hAnsi="Courier New" w:cs="Courier New"/>
        </w:rPr>
        <w:t>class A {</w:t>
      </w:r>
    </w:p>
    <w:p w14:paraId="00000016" w14:textId="77777777" w:rsidR="00753F1A" w:rsidRDefault="00371B14">
      <w:pPr>
        <w:rPr>
          <w:rFonts w:ascii="Courier New" w:eastAsia="Courier New" w:hAnsi="Courier New" w:cs="Courier New"/>
        </w:rPr>
      </w:pPr>
      <w:r>
        <w:rPr>
          <w:rFonts w:ascii="Courier New" w:eastAsia="Courier New" w:hAnsi="Courier New" w:cs="Courier New"/>
        </w:rPr>
        <w:t>private:</w:t>
      </w:r>
    </w:p>
    <w:p w14:paraId="00000017" w14:textId="77777777" w:rsidR="00753F1A" w:rsidRDefault="00371B14">
      <w:pPr>
        <w:rPr>
          <w:rFonts w:ascii="Courier New" w:eastAsia="Courier New" w:hAnsi="Courier New" w:cs="Courier New"/>
        </w:rPr>
      </w:pPr>
      <w:r>
        <w:rPr>
          <w:rFonts w:ascii="Courier New" w:eastAsia="Courier New" w:hAnsi="Courier New" w:cs="Courier New"/>
        </w:rPr>
        <w:t xml:space="preserve">   class B {</w:t>
      </w:r>
    </w:p>
    <w:p w14:paraId="00000018" w14:textId="77777777" w:rsidR="00753F1A" w:rsidRDefault="00371B14">
      <w:pPr>
        <w:rPr>
          <w:rFonts w:ascii="Courier New" w:eastAsia="Courier New" w:hAnsi="Courier New" w:cs="Courier New"/>
        </w:rPr>
      </w:pPr>
      <w:r>
        <w:rPr>
          <w:rFonts w:ascii="Courier New" w:eastAsia="Courier New" w:hAnsi="Courier New" w:cs="Courier New"/>
        </w:rPr>
        <w:t xml:space="preserve">   public:</w:t>
      </w:r>
    </w:p>
    <w:p w14:paraId="00000019" w14:textId="77777777" w:rsidR="00753F1A" w:rsidRDefault="00371B14">
      <w:pPr>
        <w:rPr>
          <w:rFonts w:ascii="Courier New" w:eastAsia="Courier New" w:hAnsi="Courier New" w:cs="Courier New"/>
        </w:rPr>
      </w:pPr>
      <w:r>
        <w:rPr>
          <w:rFonts w:ascii="Courier New" w:eastAsia="Courier New" w:hAnsi="Courier New" w:cs="Courier New"/>
        </w:rPr>
        <w:t xml:space="preserve">     void </w:t>
      </w:r>
      <w:proofErr w:type="gramStart"/>
      <w:r>
        <w:rPr>
          <w:rFonts w:ascii="Courier New" w:eastAsia="Courier New" w:hAnsi="Courier New" w:cs="Courier New"/>
        </w:rPr>
        <w:t>print(</w:t>
      </w:r>
      <w:proofErr w:type="gramEnd"/>
      <w:r>
        <w:rPr>
          <w:rFonts w:ascii="Courier New" w:eastAsia="Courier New" w:hAnsi="Courier New" w:cs="Courier New"/>
        </w:rPr>
        <w:t xml:space="preserve">char c=’B’) { </w:t>
      </w:r>
      <w:proofErr w:type="spellStart"/>
      <w:r>
        <w:rPr>
          <w:rFonts w:ascii="Courier New" w:eastAsia="Courier New" w:hAnsi="Courier New" w:cs="Courier New"/>
        </w:rPr>
        <w:t>printf</w:t>
      </w:r>
      <w:proofErr w:type="spellEnd"/>
      <w:r>
        <w:rPr>
          <w:rFonts w:ascii="Courier New" w:eastAsia="Courier New" w:hAnsi="Courier New" w:cs="Courier New"/>
        </w:rPr>
        <w:t>(“%</w:t>
      </w:r>
      <w:proofErr w:type="spellStart"/>
      <w:r>
        <w:rPr>
          <w:rFonts w:ascii="Courier New" w:eastAsia="Courier New" w:hAnsi="Courier New" w:cs="Courier New"/>
        </w:rPr>
        <w:t>c”,c</w:t>
      </w:r>
      <w:proofErr w:type="spellEnd"/>
      <w:r>
        <w:rPr>
          <w:rFonts w:ascii="Courier New" w:eastAsia="Courier New" w:hAnsi="Courier New" w:cs="Courier New"/>
        </w:rPr>
        <w:t>); }</w:t>
      </w:r>
    </w:p>
    <w:p w14:paraId="0000001A" w14:textId="77777777" w:rsidR="00753F1A" w:rsidRDefault="00371B14">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w:t>
      </w:r>
      <w:proofErr w:type="gramEnd"/>
      <w:r>
        <w:rPr>
          <w:rFonts w:ascii="Courier New" w:eastAsia="Courier New" w:hAnsi="Courier New" w:cs="Courier New"/>
        </w:rPr>
        <w:t>) { print(‘h’); }</w:t>
      </w:r>
    </w:p>
    <w:p w14:paraId="0000001B" w14:textId="77777777" w:rsidR="00753F1A" w:rsidRDefault="00371B14">
      <w:pPr>
        <w:rPr>
          <w:rFonts w:ascii="Courier New" w:eastAsia="Courier New" w:hAnsi="Courier New" w:cs="Courier New"/>
        </w:rPr>
      </w:pPr>
      <w:r>
        <w:rPr>
          <w:rFonts w:ascii="Courier New" w:eastAsia="Courier New" w:hAnsi="Courier New" w:cs="Courier New"/>
        </w:rPr>
        <w:t xml:space="preserve">   };</w:t>
      </w:r>
    </w:p>
    <w:p w14:paraId="0000001C" w14:textId="77777777" w:rsidR="00753F1A" w:rsidRDefault="00371B14">
      <w:pPr>
        <w:rPr>
          <w:rFonts w:ascii="Courier New" w:eastAsia="Courier New" w:hAnsi="Courier New" w:cs="Courier New"/>
        </w:rPr>
      </w:pPr>
      <w:r>
        <w:rPr>
          <w:rFonts w:ascii="Courier New" w:eastAsia="Courier New" w:hAnsi="Courier New" w:cs="Courier New"/>
        </w:rPr>
        <w:t xml:space="preserve">   B x;</w:t>
      </w:r>
    </w:p>
    <w:p w14:paraId="0000001D" w14:textId="77777777" w:rsidR="00753F1A" w:rsidRDefault="00371B14">
      <w:pPr>
        <w:rPr>
          <w:rFonts w:ascii="Courier New" w:eastAsia="Courier New" w:hAnsi="Courier New" w:cs="Courier New"/>
        </w:rPr>
      </w:pPr>
      <w:r>
        <w:rPr>
          <w:rFonts w:ascii="Courier New" w:eastAsia="Courier New" w:hAnsi="Courier New" w:cs="Courier New"/>
        </w:rPr>
        <w:t>public:</w:t>
      </w:r>
    </w:p>
    <w:p w14:paraId="0000001E" w14:textId="77777777" w:rsidR="00753F1A" w:rsidRDefault="00371B14">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A(</w:t>
      </w:r>
      <w:proofErr w:type="gramEnd"/>
      <w:r>
        <w:rPr>
          <w:rFonts w:ascii="Courier New" w:eastAsia="Courier New" w:hAnsi="Courier New" w:cs="Courier New"/>
        </w:rPr>
        <w:t xml:space="preserve">) { </w:t>
      </w:r>
      <w:proofErr w:type="spellStart"/>
      <w:r>
        <w:rPr>
          <w:rFonts w:ascii="Courier New" w:eastAsia="Courier New" w:hAnsi="Courier New" w:cs="Courier New"/>
        </w:rPr>
        <w:t>x.print</w:t>
      </w:r>
      <w:proofErr w:type="spellEnd"/>
      <w:r>
        <w:rPr>
          <w:rFonts w:ascii="Courier New" w:eastAsia="Courier New" w:hAnsi="Courier New" w:cs="Courier New"/>
        </w:rPr>
        <w:t>(); }</w:t>
      </w:r>
    </w:p>
    <w:p w14:paraId="0000001F" w14:textId="77777777" w:rsidR="00753F1A" w:rsidRDefault="00371B14">
      <w:pPr>
        <w:rPr>
          <w:rFonts w:ascii="Courier New" w:eastAsia="Courier New" w:hAnsi="Courier New" w:cs="Courier New"/>
        </w:rPr>
      </w:pPr>
      <w:r>
        <w:rPr>
          <w:rFonts w:ascii="Courier New" w:eastAsia="Courier New" w:hAnsi="Courier New" w:cs="Courier New"/>
        </w:rPr>
        <w:lastRenderedPageBreak/>
        <w:t xml:space="preserve">   void </w:t>
      </w:r>
      <w:proofErr w:type="gramStart"/>
      <w:r>
        <w:rPr>
          <w:rFonts w:ascii="Courier New" w:eastAsia="Courier New" w:hAnsi="Courier New" w:cs="Courier New"/>
        </w:rPr>
        <w:t>p(</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a=1) { </w:t>
      </w:r>
      <w:proofErr w:type="spellStart"/>
      <w:r>
        <w:rPr>
          <w:rFonts w:ascii="Courier New" w:eastAsia="Courier New" w:hAnsi="Courier New" w:cs="Courier New"/>
        </w:rPr>
        <w:t>printf</w:t>
      </w:r>
      <w:proofErr w:type="spellEnd"/>
      <w:r>
        <w:rPr>
          <w:rFonts w:ascii="Courier New" w:eastAsia="Courier New" w:hAnsi="Courier New" w:cs="Courier New"/>
        </w:rPr>
        <w:t>(“%</w:t>
      </w:r>
      <w:proofErr w:type="spellStart"/>
      <w:r>
        <w:rPr>
          <w:rFonts w:ascii="Courier New" w:eastAsia="Courier New" w:hAnsi="Courier New" w:cs="Courier New"/>
        </w:rPr>
        <w:t>x”,a</w:t>
      </w:r>
      <w:proofErr w:type="spellEnd"/>
      <w:r>
        <w:rPr>
          <w:rFonts w:ascii="Courier New" w:eastAsia="Courier New" w:hAnsi="Courier New" w:cs="Courier New"/>
        </w:rPr>
        <w:t>); }</w:t>
      </w:r>
    </w:p>
    <w:p w14:paraId="00000020" w14:textId="77777777" w:rsidR="00753F1A" w:rsidRDefault="00371B14">
      <w:pPr>
        <w:rPr>
          <w:rFonts w:ascii="Courier New" w:eastAsia="Courier New" w:hAnsi="Courier New" w:cs="Courier New"/>
        </w:rPr>
      </w:pPr>
      <w:r>
        <w:rPr>
          <w:rFonts w:ascii="Courier New" w:eastAsia="Courier New" w:hAnsi="Courier New" w:cs="Courier New"/>
        </w:rPr>
        <w:t xml:space="preserve">   void </w:t>
      </w:r>
      <w:proofErr w:type="gramStart"/>
      <w:r>
        <w:rPr>
          <w:rFonts w:ascii="Courier New" w:eastAsia="Courier New" w:hAnsi="Courier New" w:cs="Courier New"/>
        </w:rPr>
        <w:t>p(</w:t>
      </w:r>
      <w:proofErr w:type="gramEnd"/>
      <w:r>
        <w:rPr>
          <w:rFonts w:ascii="Courier New" w:eastAsia="Courier New" w:hAnsi="Courier New" w:cs="Courier New"/>
        </w:rPr>
        <w:t>char c, int n=5) { for(</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=0; </w:t>
      </w:r>
      <w:proofErr w:type="spellStart"/>
      <w:r>
        <w:rPr>
          <w:rFonts w:ascii="Courier New" w:eastAsia="Courier New" w:hAnsi="Courier New" w:cs="Courier New"/>
        </w:rPr>
        <w:t>i</w:t>
      </w:r>
      <w:proofErr w:type="spellEnd"/>
      <w:r>
        <w:rPr>
          <w:rFonts w:ascii="Courier New" w:eastAsia="Courier New" w:hAnsi="Courier New" w:cs="Courier New"/>
        </w:rPr>
        <w:t xml:space="preserve">&lt;n;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x.print</w:t>
      </w:r>
      <w:proofErr w:type="spellEnd"/>
      <w:r>
        <w:rPr>
          <w:rFonts w:ascii="Courier New" w:eastAsia="Courier New" w:hAnsi="Courier New" w:cs="Courier New"/>
        </w:rPr>
        <w:t>(c); }</w:t>
      </w:r>
    </w:p>
    <w:p w14:paraId="00000021" w14:textId="77777777" w:rsidR="00753F1A" w:rsidRDefault="00371B14">
      <w:pPr>
        <w:rPr>
          <w:rFonts w:ascii="Courier New" w:eastAsia="Courier New" w:hAnsi="Courier New" w:cs="Courier New"/>
        </w:rPr>
      </w:pPr>
      <w:r>
        <w:rPr>
          <w:rFonts w:ascii="Courier New" w:eastAsia="Courier New" w:hAnsi="Courier New" w:cs="Courier New"/>
        </w:rPr>
        <w:t>};</w:t>
      </w:r>
    </w:p>
    <w:p w14:paraId="00000022" w14:textId="77777777" w:rsidR="00753F1A" w:rsidRDefault="00753F1A">
      <w:pPr>
        <w:rPr>
          <w:rFonts w:ascii="Courier New" w:eastAsia="Courier New" w:hAnsi="Courier New" w:cs="Courier New"/>
        </w:rPr>
      </w:pPr>
    </w:p>
    <w:p w14:paraId="00000023" w14:textId="77777777" w:rsidR="00753F1A" w:rsidRDefault="00371B14">
      <w:pPr>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00000024" w14:textId="77777777" w:rsidR="00753F1A" w:rsidRDefault="00371B14">
      <w:pPr>
        <w:rPr>
          <w:rFonts w:ascii="Courier New" w:eastAsia="Courier New" w:hAnsi="Courier New" w:cs="Courier New"/>
        </w:rPr>
      </w:pPr>
      <w:r>
        <w:rPr>
          <w:rFonts w:ascii="Courier New" w:eastAsia="Courier New" w:hAnsi="Courier New" w:cs="Courier New"/>
        </w:rPr>
        <w:t>{</w:t>
      </w:r>
    </w:p>
    <w:p w14:paraId="00000025" w14:textId="77777777" w:rsidR="00753F1A" w:rsidRDefault="00371B14">
      <w:pPr>
        <w:rPr>
          <w:rFonts w:ascii="Courier New" w:eastAsia="Courier New" w:hAnsi="Courier New" w:cs="Courier New"/>
        </w:rPr>
      </w:pPr>
      <w:r>
        <w:rPr>
          <w:rFonts w:ascii="Courier New" w:eastAsia="Courier New" w:hAnsi="Courier New" w:cs="Courier New"/>
        </w:rPr>
        <w:t xml:space="preserve">   A </w:t>
      </w:r>
      <w:proofErr w:type="spellStart"/>
      <w:r>
        <w:rPr>
          <w:rFonts w:ascii="Courier New" w:eastAsia="Courier New" w:hAnsi="Courier New" w:cs="Courier New"/>
        </w:rPr>
        <w:t>a</w:t>
      </w:r>
      <w:proofErr w:type="spellEnd"/>
      <w:r>
        <w:rPr>
          <w:rFonts w:ascii="Courier New" w:eastAsia="Courier New" w:hAnsi="Courier New" w:cs="Courier New"/>
        </w:rPr>
        <w:t>;</w:t>
      </w:r>
    </w:p>
    <w:p w14:paraId="00000026" w14:textId="77777777" w:rsidR="00753F1A" w:rsidRDefault="00371B14">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a.p</w:t>
      </w:r>
      <w:proofErr w:type="spellEnd"/>
      <w:r>
        <w:rPr>
          <w:rFonts w:ascii="Courier New" w:eastAsia="Courier New" w:hAnsi="Courier New" w:cs="Courier New"/>
        </w:rPr>
        <w:t>(10);</w:t>
      </w:r>
    </w:p>
    <w:p w14:paraId="00000027" w14:textId="77777777" w:rsidR="00753F1A" w:rsidRDefault="00371B14">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a.p</w:t>
      </w:r>
      <w:proofErr w:type="spellEnd"/>
      <w:r>
        <w:rPr>
          <w:rFonts w:ascii="Courier New" w:eastAsia="Courier New" w:hAnsi="Courier New" w:cs="Courier New"/>
        </w:rPr>
        <w:t>(‘a’);</w:t>
      </w:r>
    </w:p>
    <w:p w14:paraId="00000028" w14:textId="77777777" w:rsidR="00753F1A" w:rsidRDefault="00371B14">
      <w:pPr>
        <w:rPr>
          <w:rFonts w:ascii="Courier New" w:eastAsia="Courier New" w:hAnsi="Courier New" w:cs="Courier New"/>
        </w:rPr>
      </w:pPr>
      <w:r>
        <w:rPr>
          <w:rFonts w:ascii="Courier New" w:eastAsia="Courier New" w:hAnsi="Courier New" w:cs="Courier New"/>
        </w:rPr>
        <w:t xml:space="preserve">   return 0;</w:t>
      </w:r>
    </w:p>
    <w:p w14:paraId="00000029" w14:textId="77777777" w:rsidR="00753F1A" w:rsidRDefault="00371B14">
      <w:pPr>
        <w:rPr>
          <w:rFonts w:ascii="Courier New" w:eastAsia="Courier New" w:hAnsi="Courier New" w:cs="Courier New"/>
        </w:rPr>
      </w:pPr>
      <w:r>
        <w:rPr>
          <w:rFonts w:ascii="Courier New" w:eastAsia="Courier New" w:hAnsi="Courier New" w:cs="Courier New"/>
        </w:rPr>
        <w:t>}</w:t>
      </w:r>
    </w:p>
    <w:p w14:paraId="0000002A" w14:textId="77777777" w:rsidR="00753F1A" w:rsidRDefault="00753F1A">
      <w:pPr>
        <w:rPr>
          <w:rFonts w:ascii="Courier New" w:eastAsia="Courier New" w:hAnsi="Courier New" w:cs="Courier New"/>
        </w:rPr>
      </w:pPr>
    </w:p>
    <w:p w14:paraId="0000002B" w14:textId="69FF0901" w:rsidR="00753F1A" w:rsidRDefault="00371B14">
      <w:r>
        <w:t>a. [5 points] What’s the output of this code?</w:t>
      </w:r>
    </w:p>
    <w:p w14:paraId="780965F1" w14:textId="48A60FA0" w:rsidR="00371B14" w:rsidRDefault="00371B14">
      <w:r>
        <w:t>Ans.</w:t>
      </w:r>
    </w:p>
    <w:p w14:paraId="0000002C" w14:textId="77777777" w:rsidR="00753F1A" w:rsidRDefault="00753F1A">
      <w:pPr>
        <w:rPr>
          <w:rFonts w:ascii="Courier New" w:eastAsia="Courier New" w:hAnsi="Courier New" w:cs="Courier New"/>
        </w:rPr>
      </w:pPr>
    </w:p>
    <w:p w14:paraId="0000002D" w14:textId="727892A0" w:rsidR="00753F1A" w:rsidRPr="00371B14" w:rsidRDefault="00371B14">
      <w:pPr>
        <w:rPr>
          <w:rFonts w:ascii="Courier New" w:eastAsia="Courier New" w:hAnsi="Courier New" w:cs="Courier New"/>
          <w:color w:val="00B0F0"/>
        </w:rPr>
      </w:pPr>
      <w:proofErr w:type="spellStart"/>
      <w:r>
        <w:rPr>
          <w:rFonts w:ascii="Courier New" w:eastAsia="Courier New" w:hAnsi="Courier New" w:cs="Courier New"/>
          <w:color w:val="00B0F0"/>
        </w:rPr>
        <w:t>Baaaaaah</w:t>
      </w:r>
      <w:proofErr w:type="spellEnd"/>
      <w:r w:rsidR="000F4308">
        <w:rPr>
          <w:rFonts w:ascii="Courier New" w:eastAsia="Courier New" w:hAnsi="Courier New" w:cs="Courier New"/>
          <w:color w:val="00B0F0"/>
        </w:rPr>
        <w:t xml:space="preserve"> pts- 1, 1, 2, 1</w:t>
      </w:r>
    </w:p>
    <w:p w14:paraId="0000002E" w14:textId="77777777" w:rsidR="00753F1A" w:rsidRDefault="00753F1A">
      <w:pPr>
        <w:rPr>
          <w:rFonts w:ascii="Courier New" w:eastAsia="Courier New" w:hAnsi="Courier New" w:cs="Courier New"/>
        </w:rPr>
      </w:pPr>
    </w:p>
    <w:p w14:paraId="0000002F" w14:textId="77777777" w:rsidR="00753F1A" w:rsidRDefault="00753F1A">
      <w:pPr>
        <w:rPr>
          <w:rFonts w:ascii="Courier New" w:eastAsia="Courier New" w:hAnsi="Courier New" w:cs="Courier New"/>
        </w:rPr>
      </w:pPr>
    </w:p>
    <w:p w14:paraId="00000030" w14:textId="77777777" w:rsidR="00753F1A" w:rsidRDefault="00371B14">
      <w:r>
        <w:t>b. [10 points] For each part of the output, identify which member function of which object printed it.  If multiple objects were involved, please identify them all and their member functions.</w:t>
      </w:r>
    </w:p>
    <w:p w14:paraId="00000031" w14:textId="5B143904" w:rsidR="00753F1A" w:rsidRDefault="00753F1A"/>
    <w:p w14:paraId="0523E90F" w14:textId="0A1164F3" w:rsidR="00371B14" w:rsidRDefault="00371B14">
      <w:pPr>
        <w:rPr>
          <w:color w:val="00B0F0"/>
        </w:rPr>
      </w:pPr>
      <w:r>
        <w:t xml:space="preserve">Ans. </w:t>
      </w:r>
      <w:r>
        <w:rPr>
          <w:color w:val="00B0F0"/>
        </w:rPr>
        <w:t xml:space="preserve">A </w:t>
      </w:r>
      <w:proofErr w:type="spellStart"/>
      <w:r>
        <w:rPr>
          <w:color w:val="00B0F0"/>
        </w:rPr>
        <w:t>a</w:t>
      </w:r>
      <w:proofErr w:type="spellEnd"/>
      <w:r>
        <w:rPr>
          <w:color w:val="00B0F0"/>
        </w:rPr>
        <w:t xml:space="preserve">; </w:t>
      </w:r>
      <w:r w:rsidRPr="00371B14">
        <w:rPr>
          <w:color w:val="00B0F0"/>
        </w:rPr>
        <w:sym w:font="Wingdings" w:char="F0E0"/>
      </w:r>
      <w:r>
        <w:rPr>
          <w:color w:val="00B0F0"/>
        </w:rPr>
        <w:t xml:space="preserve"> </w:t>
      </w:r>
      <w:proofErr w:type="spellStart"/>
      <w:r>
        <w:rPr>
          <w:color w:val="00B0F0"/>
        </w:rPr>
        <w:t>x.</w:t>
      </w:r>
      <w:proofErr w:type="gramStart"/>
      <w:r>
        <w:rPr>
          <w:color w:val="00B0F0"/>
        </w:rPr>
        <w:t>print</w:t>
      </w:r>
      <w:proofErr w:type="spellEnd"/>
      <w:r>
        <w:rPr>
          <w:color w:val="00B0F0"/>
        </w:rPr>
        <w:t>(</w:t>
      </w:r>
      <w:proofErr w:type="gramEnd"/>
      <w:r>
        <w:rPr>
          <w:color w:val="00B0F0"/>
        </w:rPr>
        <w:t xml:space="preserve">) </w:t>
      </w:r>
      <w:r w:rsidRPr="00371B14">
        <w:rPr>
          <w:color w:val="00B0F0"/>
        </w:rPr>
        <w:sym w:font="Wingdings" w:char="F0E0"/>
      </w:r>
      <w:r>
        <w:rPr>
          <w:color w:val="00B0F0"/>
        </w:rPr>
        <w:t xml:space="preserve"> default value ‘B’</w:t>
      </w:r>
      <w:r w:rsidR="000F4308">
        <w:rPr>
          <w:color w:val="00B0F0"/>
        </w:rPr>
        <w:t xml:space="preserve">                                                pts- 2, 2, 4, 2</w:t>
      </w:r>
    </w:p>
    <w:p w14:paraId="31DC42E5" w14:textId="50431829" w:rsidR="00371B14" w:rsidRPr="00371B14" w:rsidRDefault="00371B14">
      <w:pPr>
        <w:rPr>
          <w:color w:val="00B0F0"/>
        </w:rPr>
      </w:pPr>
      <w:r>
        <w:rPr>
          <w:color w:val="00B0F0"/>
        </w:rPr>
        <w:t xml:space="preserve">        </w:t>
      </w:r>
      <w:proofErr w:type="spellStart"/>
      <w:r>
        <w:rPr>
          <w:color w:val="00B0F0"/>
        </w:rPr>
        <w:t>a.p</w:t>
      </w:r>
      <w:proofErr w:type="spellEnd"/>
      <w:r>
        <w:rPr>
          <w:color w:val="00B0F0"/>
        </w:rPr>
        <w:t xml:space="preserve">(10) </w:t>
      </w:r>
      <w:r w:rsidRPr="00371B14">
        <w:rPr>
          <w:color w:val="00B0F0"/>
        </w:rPr>
        <w:sym w:font="Wingdings" w:char="F0E0"/>
      </w:r>
      <w:r>
        <w:rPr>
          <w:color w:val="00B0F0"/>
        </w:rPr>
        <w:t xml:space="preserve"> void p (</w:t>
      </w:r>
      <w:proofErr w:type="spellStart"/>
      <w:r>
        <w:rPr>
          <w:color w:val="00B0F0"/>
        </w:rPr>
        <w:t>int</w:t>
      </w:r>
      <w:proofErr w:type="spellEnd"/>
      <w:r>
        <w:rPr>
          <w:color w:val="00B0F0"/>
        </w:rPr>
        <w:t xml:space="preserve"> a=1) …. </w:t>
      </w:r>
      <w:r w:rsidRPr="00371B14">
        <w:rPr>
          <w:color w:val="00B0F0"/>
        </w:rPr>
        <w:sym w:font="Wingdings" w:char="F0E0"/>
      </w:r>
      <w:r>
        <w:rPr>
          <w:color w:val="00B0F0"/>
        </w:rPr>
        <w:t xml:space="preserve"> hex of 10 ‘a’ </w:t>
      </w:r>
    </w:p>
    <w:p w14:paraId="00000032" w14:textId="79770F5F" w:rsidR="00753F1A" w:rsidRPr="00371B14" w:rsidRDefault="00371B14">
      <w:pPr>
        <w:rPr>
          <w:color w:val="00B0F0"/>
        </w:rPr>
      </w:pPr>
      <w:r w:rsidRPr="00371B14">
        <w:rPr>
          <w:color w:val="00B0F0"/>
        </w:rPr>
        <w:t xml:space="preserve">        </w:t>
      </w:r>
      <w:proofErr w:type="spellStart"/>
      <w:r w:rsidRPr="00371B14">
        <w:rPr>
          <w:color w:val="00B0F0"/>
        </w:rPr>
        <w:t>a.p</w:t>
      </w:r>
      <w:proofErr w:type="spellEnd"/>
      <w:r w:rsidRPr="00371B14">
        <w:rPr>
          <w:color w:val="00B0F0"/>
        </w:rPr>
        <w:t xml:space="preserve">(‘a’) </w:t>
      </w:r>
      <w:r w:rsidRPr="00371B14">
        <w:rPr>
          <w:color w:val="00B0F0"/>
        </w:rPr>
        <w:sym w:font="Wingdings" w:char="F0E0"/>
      </w:r>
      <w:r w:rsidRPr="00371B14">
        <w:rPr>
          <w:color w:val="00B0F0"/>
        </w:rPr>
        <w:t xml:space="preserve"> void p (char ….) </w:t>
      </w:r>
      <w:r w:rsidRPr="00371B14">
        <w:rPr>
          <w:color w:val="00B0F0"/>
        </w:rPr>
        <w:sym w:font="Wingdings" w:char="F0E0"/>
      </w:r>
      <w:r w:rsidRPr="00371B14">
        <w:rPr>
          <w:color w:val="00B0F0"/>
        </w:rPr>
        <w:t xml:space="preserve"> default 5 times print of x with char ‘a’ </w:t>
      </w:r>
      <w:r w:rsidRPr="00371B14">
        <w:rPr>
          <w:color w:val="00B0F0"/>
        </w:rPr>
        <w:sym w:font="Wingdings" w:char="F0E0"/>
      </w:r>
      <w:r w:rsidRPr="00371B14">
        <w:rPr>
          <w:color w:val="00B0F0"/>
        </w:rPr>
        <w:t xml:space="preserve"> </w:t>
      </w:r>
      <w:proofErr w:type="spellStart"/>
      <w:r w:rsidRPr="00371B14">
        <w:rPr>
          <w:color w:val="00B0F0"/>
        </w:rPr>
        <w:t>aaaaa</w:t>
      </w:r>
      <w:proofErr w:type="spellEnd"/>
    </w:p>
    <w:p w14:paraId="67959569" w14:textId="0FB0AF26" w:rsidR="00371B14" w:rsidRPr="00371B14" w:rsidRDefault="00371B14">
      <w:pPr>
        <w:rPr>
          <w:color w:val="00B0F0"/>
        </w:rPr>
      </w:pPr>
      <w:r w:rsidRPr="00371B14">
        <w:rPr>
          <w:color w:val="00B0F0"/>
        </w:rPr>
        <w:t xml:space="preserve">        destructor of B </w:t>
      </w:r>
      <w:r w:rsidR="000F4308">
        <w:rPr>
          <w:color w:val="00B0F0"/>
        </w:rPr>
        <w:t xml:space="preserve">on exiting main </w:t>
      </w:r>
      <w:r w:rsidRPr="00371B14">
        <w:rPr>
          <w:color w:val="00B0F0"/>
        </w:rPr>
        <w:t xml:space="preserve">for x created during A </w:t>
      </w:r>
      <w:proofErr w:type="spellStart"/>
      <w:r w:rsidRPr="00371B14">
        <w:rPr>
          <w:color w:val="00B0F0"/>
        </w:rPr>
        <w:t>a</w:t>
      </w:r>
      <w:proofErr w:type="spellEnd"/>
      <w:r w:rsidRPr="00371B14">
        <w:rPr>
          <w:color w:val="00B0F0"/>
        </w:rPr>
        <w:t xml:space="preserve"> </w:t>
      </w:r>
      <w:r w:rsidRPr="00371B14">
        <w:rPr>
          <w:color w:val="00B0F0"/>
        </w:rPr>
        <w:sym w:font="Wingdings" w:char="F0E0"/>
      </w:r>
      <w:r w:rsidRPr="00371B14">
        <w:rPr>
          <w:color w:val="00B0F0"/>
        </w:rPr>
        <w:t xml:space="preserve"> ‘h’</w:t>
      </w:r>
    </w:p>
    <w:p w14:paraId="00000033" w14:textId="77777777" w:rsidR="00753F1A" w:rsidRDefault="00753F1A"/>
    <w:p w14:paraId="00000034" w14:textId="77777777" w:rsidR="00753F1A" w:rsidRDefault="00371B14">
      <w:pPr>
        <w:pStyle w:val="Heading1"/>
        <w:keepNext w:val="0"/>
        <w:keepLines w:val="0"/>
        <w:widowControl w:val="0"/>
        <w:spacing w:before="480"/>
        <w:rPr>
          <w:b/>
          <w:sz w:val="36"/>
          <w:szCs w:val="36"/>
        </w:rPr>
      </w:pPr>
      <w:bookmarkStart w:id="5" w:name="_7xzypk3j7x54" w:colFirst="0" w:colLast="0"/>
      <w:bookmarkEnd w:id="5"/>
      <w:r>
        <w:rPr>
          <w:b/>
          <w:sz w:val="36"/>
          <w:szCs w:val="36"/>
        </w:rPr>
        <w:t>3. Construction and destruction of objects</w:t>
      </w:r>
    </w:p>
    <w:p w14:paraId="00000035" w14:textId="77777777" w:rsidR="00753F1A" w:rsidRDefault="00371B14">
      <w:r>
        <w:t xml:space="preserve">[20 points] For the following program, identify all of the objects that are constructed and destructed. Also, identify where in the code the destruction happens.  You may ignore copy constructed objects for this problem. </w:t>
      </w:r>
    </w:p>
    <w:p w14:paraId="00000036" w14:textId="77777777" w:rsidR="00753F1A" w:rsidRDefault="00753F1A"/>
    <w:p w14:paraId="00000037" w14:textId="77777777" w:rsidR="00753F1A" w:rsidRDefault="00371B14">
      <w:pPr>
        <w:rPr>
          <w:rFonts w:ascii="Courier New" w:eastAsia="Courier New" w:hAnsi="Courier New" w:cs="Courier New"/>
        </w:rPr>
      </w:pPr>
      <w:r>
        <w:rPr>
          <w:rFonts w:ascii="Courier New" w:eastAsia="Courier New" w:hAnsi="Courier New" w:cs="Courier New"/>
        </w:rPr>
        <w:t>class A {</w:t>
      </w:r>
    </w:p>
    <w:p w14:paraId="00000038" w14:textId="77777777" w:rsidR="00753F1A" w:rsidRDefault="00371B14">
      <w:pPr>
        <w:rPr>
          <w:rFonts w:ascii="Courier New" w:eastAsia="Courier New" w:hAnsi="Courier New" w:cs="Courier New"/>
        </w:rPr>
      </w:pPr>
      <w:r>
        <w:rPr>
          <w:rFonts w:ascii="Courier New" w:eastAsia="Courier New" w:hAnsi="Courier New" w:cs="Courier New"/>
        </w:rPr>
        <w:t xml:space="preserve">   int x;</w:t>
      </w:r>
    </w:p>
    <w:p w14:paraId="00000039" w14:textId="77777777" w:rsidR="00753F1A" w:rsidRDefault="00371B14">
      <w:pPr>
        <w:rPr>
          <w:rFonts w:ascii="Courier New" w:eastAsia="Courier New" w:hAnsi="Courier New" w:cs="Courier New"/>
        </w:rPr>
      </w:pPr>
      <w:r>
        <w:rPr>
          <w:rFonts w:ascii="Courier New" w:eastAsia="Courier New" w:hAnsi="Courier New" w:cs="Courier New"/>
        </w:rPr>
        <w:t>public:</w:t>
      </w:r>
    </w:p>
    <w:p w14:paraId="0000003A" w14:textId="77777777" w:rsidR="00753F1A" w:rsidRDefault="00371B14">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A(</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a_x</w:t>
      </w:r>
      <w:proofErr w:type="spellEnd"/>
      <w:r>
        <w:rPr>
          <w:rFonts w:ascii="Courier New" w:eastAsia="Courier New" w:hAnsi="Courier New" w:cs="Courier New"/>
        </w:rPr>
        <w:t xml:space="preserve">=0) {x = </w:t>
      </w:r>
      <w:proofErr w:type="spellStart"/>
      <w:r>
        <w:rPr>
          <w:rFonts w:ascii="Courier New" w:eastAsia="Courier New" w:hAnsi="Courier New" w:cs="Courier New"/>
        </w:rPr>
        <w:t>a_x</w:t>
      </w:r>
      <w:proofErr w:type="spellEnd"/>
      <w:r>
        <w:rPr>
          <w:rFonts w:ascii="Courier New" w:eastAsia="Courier New" w:hAnsi="Courier New" w:cs="Courier New"/>
        </w:rPr>
        <w:t>;}</w:t>
      </w:r>
    </w:p>
    <w:p w14:paraId="0000003B" w14:textId="77777777" w:rsidR="00753F1A" w:rsidRDefault="00371B14">
      <w:pPr>
        <w:rPr>
          <w:rFonts w:ascii="Courier New" w:eastAsia="Courier New" w:hAnsi="Courier New" w:cs="Courier New"/>
        </w:rPr>
      </w:pPr>
      <w:r>
        <w:rPr>
          <w:rFonts w:ascii="Courier New" w:eastAsia="Courier New" w:hAnsi="Courier New" w:cs="Courier New"/>
        </w:rPr>
        <w:t>};</w:t>
      </w:r>
    </w:p>
    <w:p w14:paraId="0000003C" w14:textId="77777777" w:rsidR="00753F1A" w:rsidRDefault="00753F1A">
      <w:pPr>
        <w:rPr>
          <w:rFonts w:ascii="Courier New" w:eastAsia="Courier New" w:hAnsi="Courier New" w:cs="Courier New"/>
        </w:rPr>
      </w:pPr>
    </w:p>
    <w:p w14:paraId="0000003D" w14:textId="77777777" w:rsidR="00753F1A" w:rsidRDefault="00371B14">
      <w:pPr>
        <w:rPr>
          <w:rFonts w:ascii="Courier New" w:eastAsia="Courier New" w:hAnsi="Courier New" w:cs="Courier New"/>
        </w:rPr>
      </w:pPr>
      <w:r>
        <w:rPr>
          <w:rFonts w:ascii="Courier New" w:eastAsia="Courier New" w:hAnsi="Courier New" w:cs="Courier New"/>
        </w:rPr>
        <w:t>class B {</w:t>
      </w:r>
    </w:p>
    <w:p w14:paraId="0000003E" w14:textId="77777777" w:rsidR="00753F1A" w:rsidRDefault="00371B14">
      <w:pPr>
        <w:rPr>
          <w:rFonts w:ascii="Courier New" w:eastAsia="Courier New" w:hAnsi="Courier New" w:cs="Courier New"/>
        </w:rPr>
      </w:pPr>
      <w:r>
        <w:rPr>
          <w:rFonts w:ascii="Courier New" w:eastAsia="Courier New" w:hAnsi="Courier New" w:cs="Courier New"/>
        </w:rPr>
        <w:t xml:space="preserve">   A </w:t>
      </w:r>
      <w:proofErr w:type="spellStart"/>
      <w:r>
        <w:rPr>
          <w:rFonts w:ascii="Courier New" w:eastAsia="Courier New" w:hAnsi="Courier New" w:cs="Courier New"/>
        </w:rPr>
        <w:t>a</w:t>
      </w:r>
      <w:proofErr w:type="spellEnd"/>
      <w:r>
        <w:rPr>
          <w:rFonts w:ascii="Courier New" w:eastAsia="Courier New" w:hAnsi="Courier New" w:cs="Courier New"/>
        </w:rPr>
        <w:t>;</w:t>
      </w:r>
    </w:p>
    <w:p w14:paraId="0000003F" w14:textId="77777777" w:rsidR="00753F1A" w:rsidRDefault="00371B14">
      <w:pPr>
        <w:rPr>
          <w:rFonts w:ascii="Courier New" w:eastAsia="Courier New" w:hAnsi="Courier New" w:cs="Courier New"/>
        </w:rPr>
      </w:pPr>
      <w:r>
        <w:rPr>
          <w:rFonts w:ascii="Courier New" w:eastAsia="Courier New" w:hAnsi="Courier New" w:cs="Courier New"/>
        </w:rPr>
        <w:t>public:</w:t>
      </w:r>
    </w:p>
    <w:p w14:paraId="00000040" w14:textId="77777777" w:rsidR="00753F1A" w:rsidRDefault="00371B14">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w:t>
      </w:r>
      <w:proofErr w:type="gramEnd"/>
      <w:r>
        <w:rPr>
          <w:rFonts w:ascii="Courier New" w:eastAsia="Courier New" w:hAnsi="Courier New" w:cs="Courier New"/>
        </w:rPr>
        <w:t xml:space="preserve">A </w:t>
      </w:r>
      <w:proofErr w:type="spellStart"/>
      <w:r>
        <w:rPr>
          <w:rFonts w:ascii="Courier New" w:eastAsia="Courier New" w:hAnsi="Courier New" w:cs="Courier New"/>
        </w:rPr>
        <w:t>a_a</w:t>
      </w:r>
      <w:proofErr w:type="spellEnd"/>
      <w:r>
        <w:rPr>
          <w:rFonts w:ascii="Courier New" w:eastAsia="Courier New" w:hAnsi="Courier New" w:cs="Courier New"/>
        </w:rPr>
        <w:t xml:space="preserve">=0) {a = </w:t>
      </w:r>
      <w:proofErr w:type="spellStart"/>
      <w:r>
        <w:rPr>
          <w:rFonts w:ascii="Courier New" w:eastAsia="Courier New" w:hAnsi="Courier New" w:cs="Courier New"/>
        </w:rPr>
        <w:t>a_a</w:t>
      </w:r>
      <w:proofErr w:type="spellEnd"/>
      <w:r>
        <w:rPr>
          <w:rFonts w:ascii="Courier New" w:eastAsia="Courier New" w:hAnsi="Courier New" w:cs="Courier New"/>
        </w:rPr>
        <w:t>;}</w:t>
      </w:r>
    </w:p>
    <w:p w14:paraId="00000041" w14:textId="77777777" w:rsidR="00753F1A" w:rsidRDefault="00371B14">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w:t>
      </w:r>
      <w:proofErr w:type="gramEnd"/>
      <w:r>
        <w:rPr>
          <w:rFonts w:ascii="Courier New" w:eastAsia="Courier New" w:hAnsi="Courier New" w:cs="Courier New"/>
        </w:rPr>
        <w:t>) {}</w:t>
      </w:r>
    </w:p>
    <w:p w14:paraId="00000042" w14:textId="77777777" w:rsidR="00753F1A" w:rsidRDefault="00371B14">
      <w:pPr>
        <w:rPr>
          <w:rFonts w:ascii="Courier New" w:eastAsia="Courier New" w:hAnsi="Courier New" w:cs="Courier New"/>
        </w:rPr>
      </w:pPr>
      <w:r>
        <w:rPr>
          <w:rFonts w:ascii="Courier New" w:eastAsia="Courier New" w:hAnsi="Courier New" w:cs="Courier New"/>
        </w:rPr>
        <w:lastRenderedPageBreak/>
        <w:t>};</w:t>
      </w:r>
    </w:p>
    <w:p w14:paraId="00000043" w14:textId="77777777" w:rsidR="00753F1A" w:rsidRDefault="00753F1A">
      <w:pPr>
        <w:rPr>
          <w:rFonts w:ascii="Courier New" w:eastAsia="Courier New" w:hAnsi="Courier New" w:cs="Courier New"/>
        </w:rPr>
      </w:pPr>
    </w:p>
    <w:p w14:paraId="00000044" w14:textId="77777777" w:rsidR="00753F1A" w:rsidRDefault="00371B14">
      <w:pPr>
        <w:rPr>
          <w:rFonts w:ascii="Courier New" w:eastAsia="Courier New" w:hAnsi="Courier New" w:cs="Courier New"/>
        </w:rPr>
      </w:pPr>
      <w:r>
        <w:rPr>
          <w:rFonts w:ascii="Courier New" w:eastAsia="Courier New" w:hAnsi="Courier New" w:cs="Courier New"/>
        </w:rPr>
        <w:t xml:space="preserve">B </w:t>
      </w:r>
      <w:proofErr w:type="spellStart"/>
      <w:r>
        <w:rPr>
          <w:rFonts w:ascii="Courier New" w:eastAsia="Courier New" w:hAnsi="Courier New" w:cs="Courier New"/>
        </w:rPr>
        <w:t>globalb</w:t>
      </w:r>
      <w:proofErr w:type="spellEnd"/>
      <w:r>
        <w:rPr>
          <w:rFonts w:ascii="Courier New" w:eastAsia="Courier New" w:hAnsi="Courier New" w:cs="Courier New"/>
        </w:rPr>
        <w:t>(</w:t>
      </w:r>
      <w:proofErr w:type="gramStart"/>
      <w:r>
        <w:rPr>
          <w:rFonts w:ascii="Courier New" w:eastAsia="Courier New" w:hAnsi="Courier New" w:cs="Courier New"/>
        </w:rPr>
        <w:t>A(</w:t>
      </w:r>
      <w:proofErr w:type="gramEnd"/>
      <w:r>
        <w:rPr>
          <w:rFonts w:ascii="Courier New" w:eastAsia="Courier New" w:hAnsi="Courier New" w:cs="Courier New"/>
        </w:rPr>
        <w:t>5));</w:t>
      </w:r>
    </w:p>
    <w:p w14:paraId="00000045" w14:textId="77777777" w:rsidR="00753F1A" w:rsidRDefault="00753F1A">
      <w:pPr>
        <w:rPr>
          <w:rFonts w:ascii="Courier New" w:eastAsia="Courier New" w:hAnsi="Courier New" w:cs="Courier New"/>
        </w:rPr>
      </w:pPr>
    </w:p>
    <w:p w14:paraId="00000046" w14:textId="77777777" w:rsidR="00753F1A" w:rsidRDefault="00371B14">
      <w:pPr>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 {</w:t>
      </w:r>
    </w:p>
    <w:p w14:paraId="00000047" w14:textId="77777777" w:rsidR="00753F1A" w:rsidRDefault="00371B14">
      <w:pPr>
        <w:rPr>
          <w:rFonts w:ascii="Courier New" w:eastAsia="Courier New" w:hAnsi="Courier New" w:cs="Courier New"/>
        </w:rPr>
      </w:pPr>
      <w:r>
        <w:rPr>
          <w:rFonts w:ascii="Courier New" w:eastAsia="Courier New" w:hAnsi="Courier New" w:cs="Courier New"/>
        </w:rPr>
        <w:t xml:space="preserve">   A </w:t>
      </w:r>
      <w:proofErr w:type="spellStart"/>
      <w:r>
        <w:rPr>
          <w:rFonts w:ascii="Courier New" w:eastAsia="Courier New" w:hAnsi="Courier New" w:cs="Courier New"/>
        </w:rPr>
        <w:t>localA</w:t>
      </w:r>
      <w:proofErr w:type="spellEnd"/>
      <w:r>
        <w:rPr>
          <w:rFonts w:ascii="Courier New" w:eastAsia="Courier New" w:hAnsi="Courier New" w:cs="Courier New"/>
        </w:rPr>
        <w:t xml:space="preserve"> = 1;</w:t>
      </w:r>
    </w:p>
    <w:p w14:paraId="00000048" w14:textId="77777777" w:rsidR="00753F1A" w:rsidRDefault="00371B14">
      <w:pPr>
        <w:rPr>
          <w:rFonts w:ascii="Courier New" w:eastAsia="Courier New" w:hAnsi="Courier New" w:cs="Courier New"/>
        </w:rPr>
      </w:pPr>
      <w:r>
        <w:rPr>
          <w:rFonts w:ascii="Courier New" w:eastAsia="Courier New" w:hAnsi="Courier New" w:cs="Courier New"/>
        </w:rPr>
        <w:t xml:space="preserve">   B </w:t>
      </w:r>
      <w:proofErr w:type="spellStart"/>
      <w:r>
        <w:rPr>
          <w:rFonts w:ascii="Courier New" w:eastAsia="Courier New" w:hAnsi="Courier New" w:cs="Courier New"/>
        </w:rPr>
        <w:t>localB</w:t>
      </w:r>
      <w:proofErr w:type="spellEnd"/>
      <w:r>
        <w:rPr>
          <w:rFonts w:ascii="Courier New" w:eastAsia="Courier New" w:hAnsi="Courier New" w:cs="Courier New"/>
        </w:rPr>
        <w:t>;</w:t>
      </w:r>
    </w:p>
    <w:p w14:paraId="00000049" w14:textId="77777777" w:rsidR="00753F1A" w:rsidRDefault="00371B14">
      <w:pPr>
        <w:rPr>
          <w:rFonts w:ascii="Courier New" w:eastAsia="Courier New" w:hAnsi="Courier New" w:cs="Courier New"/>
        </w:rPr>
      </w:pPr>
      <w:r>
        <w:rPr>
          <w:rFonts w:ascii="Courier New" w:eastAsia="Courier New" w:hAnsi="Courier New" w:cs="Courier New"/>
        </w:rPr>
        <w:t xml:space="preserve">   B * </w:t>
      </w:r>
      <w:proofErr w:type="spellStart"/>
      <w:r>
        <w:rPr>
          <w:rFonts w:ascii="Courier New" w:eastAsia="Courier New" w:hAnsi="Courier New" w:cs="Courier New"/>
        </w:rPr>
        <w:t>heap_b</w:t>
      </w:r>
      <w:proofErr w:type="spellEnd"/>
      <w:r>
        <w:rPr>
          <w:rFonts w:ascii="Courier New" w:eastAsia="Courier New" w:hAnsi="Courier New" w:cs="Courier New"/>
        </w:rPr>
        <w:t xml:space="preserve"> = new B;</w:t>
      </w:r>
    </w:p>
    <w:p w14:paraId="0000004A" w14:textId="77777777" w:rsidR="00753F1A" w:rsidRDefault="00371B14">
      <w:pPr>
        <w:rPr>
          <w:rFonts w:ascii="Courier New" w:eastAsia="Courier New" w:hAnsi="Courier New" w:cs="Courier New"/>
        </w:rPr>
      </w:pPr>
      <w:r>
        <w:rPr>
          <w:rFonts w:ascii="Courier New" w:eastAsia="Courier New" w:hAnsi="Courier New" w:cs="Courier New"/>
        </w:rPr>
        <w:t xml:space="preserve">   A * </w:t>
      </w:r>
      <w:proofErr w:type="spellStart"/>
      <w:r>
        <w:rPr>
          <w:rFonts w:ascii="Courier New" w:eastAsia="Courier New" w:hAnsi="Courier New" w:cs="Courier New"/>
        </w:rPr>
        <w:t>heap_a</w:t>
      </w:r>
      <w:proofErr w:type="spellEnd"/>
      <w:r>
        <w:rPr>
          <w:rFonts w:ascii="Courier New" w:eastAsia="Courier New" w:hAnsi="Courier New" w:cs="Courier New"/>
        </w:rPr>
        <w:t>;</w:t>
      </w:r>
    </w:p>
    <w:p w14:paraId="0000004B" w14:textId="585A6F94" w:rsidR="00753F1A" w:rsidRDefault="00371B14">
      <w:pPr>
        <w:rPr>
          <w:rFonts w:ascii="Courier New" w:eastAsia="Courier New" w:hAnsi="Courier New" w:cs="Courier New"/>
        </w:rPr>
      </w:pPr>
      <w:r>
        <w:rPr>
          <w:rFonts w:ascii="Courier New" w:eastAsia="Courier New" w:hAnsi="Courier New" w:cs="Courier New"/>
        </w:rPr>
        <w:t xml:space="preserve">   return 0;</w:t>
      </w:r>
      <w:r>
        <w:rPr>
          <w:rFonts w:ascii="Courier New" w:eastAsia="Courier New" w:hAnsi="Courier New" w:cs="Courier New"/>
        </w:rPr>
        <w:br/>
        <w:t>}</w:t>
      </w:r>
    </w:p>
    <w:p w14:paraId="20776E8A" w14:textId="20D85B95" w:rsidR="000F4308" w:rsidRDefault="000F4308">
      <w:pPr>
        <w:rPr>
          <w:rFonts w:ascii="Courier New" w:eastAsia="Courier New" w:hAnsi="Courier New" w:cs="Courier New"/>
        </w:rPr>
      </w:pPr>
    </w:p>
    <w:p w14:paraId="273E267E" w14:textId="285755BC" w:rsidR="000F4308" w:rsidRDefault="007922F7">
      <w:pPr>
        <w:rPr>
          <w:rFonts w:ascii="Courier New" w:eastAsia="Courier New" w:hAnsi="Courier New" w:cs="Courier New"/>
        </w:rPr>
      </w:pPr>
      <w:r>
        <w:rPr>
          <w:rFonts w:ascii="Courier New" w:eastAsia="Courier New" w:hAnsi="Courier New" w:cs="Courier New"/>
        </w:rPr>
        <w:t>Ans</w:t>
      </w:r>
    </w:p>
    <w:p w14:paraId="3980D920" w14:textId="5236415F" w:rsidR="007922F7" w:rsidRDefault="00EC317D">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Pts break-up: 4, 2, 5, 3, 2, 2, 2</w:t>
      </w:r>
    </w:p>
    <w:p w14:paraId="675F815D" w14:textId="2FD7FD24" w:rsidR="007922F7" w:rsidRPr="007922F7" w:rsidRDefault="007922F7" w:rsidP="007922F7">
      <w:pPr>
        <w:ind w:left="720"/>
        <w:rPr>
          <w:rFonts w:ascii="Courier New" w:eastAsia="Courier New" w:hAnsi="Courier New" w:cs="Courier New"/>
          <w:color w:val="00B0F0"/>
        </w:rPr>
      </w:pPr>
      <w:r w:rsidRPr="007922F7">
        <w:rPr>
          <w:rFonts w:ascii="Courier New" w:eastAsia="Courier New" w:hAnsi="Courier New" w:cs="Courier New"/>
          <w:color w:val="00B0F0"/>
        </w:rPr>
        <w:t xml:space="preserve">B </w:t>
      </w:r>
      <w:proofErr w:type="spellStart"/>
      <w:r w:rsidRPr="007922F7">
        <w:rPr>
          <w:rFonts w:ascii="Courier New" w:eastAsia="Courier New" w:hAnsi="Courier New" w:cs="Courier New"/>
          <w:color w:val="00B0F0"/>
        </w:rPr>
        <w:t>globalb</w:t>
      </w:r>
      <w:proofErr w:type="spellEnd"/>
      <w:r w:rsidRPr="007922F7">
        <w:rPr>
          <w:rFonts w:ascii="Courier New" w:eastAsia="Courier New" w:hAnsi="Courier New" w:cs="Courier New"/>
          <w:color w:val="00B0F0"/>
        </w:rPr>
        <w:t>(</w:t>
      </w:r>
      <w:proofErr w:type="gramStart"/>
      <w:r w:rsidRPr="007922F7">
        <w:rPr>
          <w:rFonts w:ascii="Courier New" w:eastAsia="Courier New" w:hAnsi="Courier New" w:cs="Courier New"/>
          <w:color w:val="00B0F0"/>
        </w:rPr>
        <w:t>A(</w:t>
      </w:r>
      <w:proofErr w:type="gramEnd"/>
      <w:r w:rsidRPr="007922F7">
        <w:rPr>
          <w:rFonts w:ascii="Courier New" w:eastAsia="Courier New" w:hAnsi="Courier New" w:cs="Courier New"/>
          <w:color w:val="00B0F0"/>
        </w:rPr>
        <w:t>5));</w:t>
      </w:r>
      <w:r>
        <w:rPr>
          <w:rFonts w:ascii="Courier New" w:eastAsia="Courier New" w:hAnsi="Courier New" w:cs="Courier New"/>
          <w:color w:val="00B0F0"/>
        </w:rPr>
        <w:t xml:space="preserve"> </w:t>
      </w:r>
      <w:r w:rsidRPr="007922F7">
        <w:rPr>
          <w:rFonts w:ascii="Courier New" w:eastAsia="Courier New" w:hAnsi="Courier New" w:cs="Courier New"/>
          <w:color w:val="00B0F0"/>
        </w:rPr>
        <w:sym w:font="Wingdings" w:char="F0E0"/>
      </w:r>
      <w:r>
        <w:rPr>
          <w:rFonts w:ascii="Courier New" w:eastAsia="Courier New" w:hAnsi="Courier New" w:cs="Courier New"/>
          <w:color w:val="00B0F0"/>
        </w:rPr>
        <w:t xml:space="preserve"> </w:t>
      </w:r>
      <w:proofErr w:type="spellStart"/>
      <w:r w:rsidR="00C873AC">
        <w:rPr>
          <w:rFonts w:ascii="Courier New" w:eastAsia="Courier New" w:hAnsi="Courier New" w:cs="Courier New"/>
          <w:color w:val="00B0F0"/>
        </w:rPr>
        <w:t>globalb</w:t>
      </w:r>
      <w:proofErr w:type="spellEnd"/>
      <w:r w:rsidR="00C873AC">
        <w:rPr>
          <w:rFonts w:ascii="Courier New" w:eastAsia="Courier New" w:hAnsi="Courier New" w:cs="Courier New"/>
          <w:color w:val="00B0F0"/>
        </w:rPr>
        <w:t xml:space="preserve"> created with -&gt; </w:t>
      </w:r>
      <w:r>
        <w:rPr>
          <w:rFonts w:ascii="Courier New" w:eastAsia="Courier New" w:hAnsi="Courier New" w:cs="Courier New"/>
          <w:color w:val="00B0F0"/>
        </w:rPr>
        <w:t xml:space="preserve">A(5) created with value 5; Then object ‘a’ of type A inside B’s constructor created with default value 0. </w:t>
      </w:r>
      <w:ins w:id="6" w:author="Microsoft Office User" w:date="2019-09-24T09:38:00Z">
        <w:r w:rsidR="00F24058">
          <w:rPr>
            <w:rFonts w:ascii="Courier New" w:eastAsia="Courier New" w:hAnsi="Courier New" w:cs="Courier New"/>
            <w:color w:val="00B0F0"/>
          </w:rPr>
          <w:t xml:space="preserve"> </w:t>
        </w:r>
        <w:proofErr w:type="gramStart"/>
        <w:r w:rsidR="00F24058">
          <w:rPr>
            <w:rFonts w:ascii="Courier New" w:eastAsia="Courier New" w:hAnsi="Courier New" w:cs="Courier New"/>
            <w:color w:val="00B0F0"/>
          </w:rPr>
          <w:t>A(</w:t>
        </w:r>
        <w:proofErr w:type="gramEnd"/>
        <w:r w:rsidR="00F24058">
          <w:rPr>
            <w:rFonts w:ascii="Courier New" w:eastAsia="Courier New" w:hAnsi="Courier New" w:cs="Courier New"/>
            <w:color w:val="00B0F0"/>
          </w:rPr>
          <w:t xml:space="preserve">5) destroyed after </w:t>
        </w:r>
        <w:proofErr w:type="spellStart"/>
        <w:r w:rsidR="00F24058">
          <w:rPr>
            <w:rFonts w:ascii="Courier New" w:eastAsia="Courier New" w:hAnsi="Courier New" w:cs="Courier New"/>
            <w:color w:val="00B0F0"/>
          </w:rPr>
          <w:t>globalB</w:t>
        </w:r>
        <w:proofErr w:type="spellEnd"/>
        <w:r w:rsidR="00F24058">
          <w:rPr>
            <w:rFonts w:ascii="Courier New" w:eastAsia="Courier New" w:hAnsi="Courier New" w:cs="Courier New"/>
            <w:color w:val="00B0F0"/>
          </w:rPr>
          <w:t xml:space="preserve"> is constructed.</w:t>
        </w:r>
      </w:ins>
    </w:p>
    <w:p w14:paraId="55F2C545" w14:textId="77777777" w:rsidR="007922F7" w:rsidRPr="007922F7" w:rsidRDefault="007922F7" w:rsidP="007922F7">
      <w:pPr>
        <w:ind w:left="720"/>
        <w:rPr>
          <w:rFonts w:ascii="Courier New" w:eastAsia="Courier New" w:hAnsi="Courier New" w:cs="Courier New"/>
          <w:color w:val="00B0F0"/>
        </w:rPr>
      </w:pPr>
    </w:p>
    <w:p w14:paraId="5D86C4E7" w14:textId="77777777" w:rsidR="007922F7" w:rsidRPr="007922F7" w:rsidRDefault="007922F7" w:rsidP="007922F7">
      <w:pPr>
        <w:ind w:left="720"/>
        <w:rPr>
          <w:rFonts w:ascii="Courier New" w:eastAsia="Courier New" w:hAnsi="Courier New" w:cs="Courier New"/>
          <w:color w:val="00B0F0"/>
        </w:rPr>
      </w:pPr>
      <w:r w:rsidRPr="007922F7">
        <w:rPr>
          <w:rFonts w:ascii="Courier New" w:eastAsia="Courier New" w:hAnsi="Courier New" w:cs="Courier New"/>
          <w:color w:val="00B0F0"/>
        </w:rPr>
        <w:t xml:space="preserve">int </w:t>
      </w:r>
      <w:proofErr w:type="gramStart"/>
      <w:r w:rsidRPr="007922F7">
        <w:rPr>
          <w:rFonts w:ascii="Courier New" w:eastAsia="Courier New" w:hAnsi="Courier New" w:cs="Courier New"/>
          <w:color w:val="00B0F0"/>
        </w:rPr>
        <w:t>main(</w:t>
      </w:r>
      <w:proofErr w:type="gramEnd"/>
      <w:r w:rsidRPr="007922F7">
        <w:rPr>
          <w:rFonts w:ascii="Courier New" w:eastAsia="Courier New" w:hAnsi="Courier New" w:cs="Courier New"/>
          <w:color w:val="00B0F0"/>
        </w:rPr>
        <w:t>) {</w:t>
      </w:r>
    </w:p>
    <w:p w14:paraId="163CADC8" w14:textId="6B69DB50" w:rsidR="007922F7" w:rsidRPr="007922F7" w:rsidRDefault="007922F7" w:rsidP="007922F7">
      <w:pPr>
        <w:ind w:left="720"/>
        <w:rPr>
          <w:rFonts w:ascii="Courier New" w:eastAsia="Courier New" w:hAnsi="Courier New" w:cs="Courier New"/>
          <w:color w:val="00B0F0"/>
        </w:rPr>
      </w:pPr>
      <w:r w:rsidRPr="007922F7">
        <w:rPr>
          <w:rFonts w:ascii="Courier New" w:eastAsia="Courier New" w:hAnsi="Courier New" w:cs="Courier New"/>
          <w:color w:val="00B0F0"/>
        </w:rPr>
        <w:t xml:space="preserve">   A </w:t>
      </w:r>
      <w:proofErr w:type="spellStart"/>
      <w:r w:rsidRPr="007922F7">
        <w:rPr>
          <w:rFonts w:ascii="Courier New" w:eastAsia="Courier New" w:hAnsi="Courier New" w:cs="Courier New"/>
          <w:color w:val="00B0F0"/>
        </w:rPr>
        <w:t>localA</w:t>
      </w:r>
      <w:proofErr w:type="spellEnd"/>
      <w:r w:rsidRPr="007922F7">
        <w:rPr>
          <w:rFonts w:ascii="Courier New" w:eastAsia="Courier New" w:hAnsi="Courier New" w:cs="Courier New"/>
          <w:color w:val="00B0F0"/>
        </w:rPr>
        <w:t xml:space="preserve"> = 1;</w:t>
      </w:r>
      <w:r>
        <w:rPr>
          <w:rFonts w:ascii="Courier New" w:eastAsia="Courier New" w:hAnsi="Courier New" w:cs="Courier New"/>
          <w:color w:val="00B0F0"/>
        </w:rPr>
        <w:t xml:space="preserve"> </w:t>
      </w:r>
      <w:r w:rsidRPr="007922F7">
        <w:rPr>
          <w:rFonts w:ascii="Courier New" w:eastAsia="Courier New" w:hAnsi="Courier New" w:cs="Courier New"/>
          <w:color w:val="00B0F0"/>
        </w:rPr>
        <w:sym w:font="Wingdings" w:char="F0E0"/>
      </w:r>
      <w:r>
        <w:rPr>
          <w:rFonts w:ascii="Courier New" w:eastAsia="Courier New" w:hAnsi="Courier New" w:cs="Courier New"/>
          <w:color w:val="00B0F0"/>
        </w:rPr>
        <w:t xml:space="preserve"> </w:t>
      </w:r>
      <w:proofErr w:type="spellStart"/>
      <w:r>
        <w:rPr>
          <w:rFonts w:ascii="Courier New" w:eastAsia="Courier New" w:hAnsi="Courier New" w:cs="Courier New"/>
          <w:color w:val="00B0F0"/>
        </w:rPr>
        <w:t>LocalA</w:t>
      </w:r>
      <w:proofErr w:type="spellEnd"/>
      <w:r>
        <w:rPr>
          <w:rFonts w:ascii="Courier New" w:eastAsia="Courier New" w:hAnsi="Courier New" w:cs="Courier New"/>
          <w:color w:val="00B0F0"/>
        </w:rPr>
        <w:t xml:space="preserve"> created with value 1.</w:t>
      </w:r>
    </w:p>
    <w:p w14:paraId="30E39FA8" w14:textId="270BBD38" w:rsidR="007922F7" w:rsidRPr="007922F7" w:rsidRDefault="007922F7" w:rsidP="007922F7">
      <w:pPr>
        <w:ind w:left="720"/>
        <w:rPr>
          <w:rFonts w:ascii="Courier New" w:eastAsia="Courier New" w:hAnsi="Courier New" w:cs="Courier New"/>
          <w:color w:val="00B0F0"/>
        </w:rPr>
      </w:pPr>
      <w:r w:rsidRPr="007922F7">
        <w:rPr>
          <w:rFonts w:ascii="Courier New" w:eastAsia="Courier New" w:hAnsi="Courier New" w:cs="Courier New"/>
          <w:color w:val="00B0F0"/>
        </w:rPr>
        <w:t xml:space="preserve">   B </w:t>
      </w:r>
      <w:proofErr w:type="spellStart"/>
      <w:r w:rsidRPr="007922F7">
        <w:rPr>
          <w:rFonts w:ascii="Courier New" w:eastAsia="Courier New" w:hAnsi="Courier New" w:cs="Courier New"/>
          <w:color w:val="00B0F0"/>
        </w:rPr>
        <w:t>localB</w:t>
      </w:r>
      <w:proofErr w:type="spellEnd"/>
      <w:r w:rsidRPr="007922F7">
        <w:rPr>
          <w:rFonts w:ascii="Courier New" w:eastAsia="Courier New" w:hAnsi="Courier New" w:cs="Courier New"/>
          <w:color w:val="00B0F0"/>
        </w:rPr>
        <w:t>;</w:t>
      </w:r>
      <w:r>
        <w:rPr>
          <w:rFonts w:ascii="Courier New" w:eastAsia="Courier New" w:hAnsi="Courier New" w:cs="Courier New"/>
          <w:color w:val="00B0F0"/>
        </w:rPr>
        <w:t xml:space="preserve"> </w:t>
      </w:r>
      <w:r w:rsidRPr="007922F7">
        <w:rPr>
          <w:rFonts w:ascii="Courier New" w:eastAsia="Courier New" w:hAnsi="Courier New" w:cs="Courier New"/>
          <w:color w:val="00B0F0"/>
        </w:rPr>
        <w:sym w:font="Wingdings" w:char="F0E0"/>
      </w:r>
      <w:r>
        <w:rPr>
          <w:rFonts w:ascii="Courier New" w:eastAsia="Courier New" w:hAnsi="Courier New" w:cs="Courier New"/>
          <w:color w:val="00B0F0"/>
        </w:rPr>
        <w:t xml:space="preserve"> </w:t>
      </w:r>
      <w:proofErr w:type="spellStart"/>
      <w:r>
        <w:rPr>
          <w:rFonts w:ascii="Courier New" w:eastAsia="Courier New" w:hAnsi="Courier New" w:cs="Courier New"/>
          <w:color w:val="00B0F0"/>
        </w:rPr>
        <w:t>LocalB</w:t>
      </w:r>
      <w:proofErr w:type="spellEnd"/>
      <w:r>
        <w:rPr>
          <w:rFonts w:ascii="Courier New" w:eastAsia="Courier New" w:hAnsi="Courier New" w:cs="Courier New"/>
          <w:color w:val="00B0F0"/>
        </w:rPr>
        <w:t xml:space="preserve"> created </w:t>
      </w:r>
      <w:r w:rsidRPr="007922F7">
        <w:rPr>
          <w:rFonts w:ascii="Courier New" w:eastAsia="Courier New" w:hAnsi="Courier New" w:cs="Courier New"/>
          <w:color w:val="00B0F0"/>
        </w:rPr>
        <w:sym w:font="Wingdings" w:char="F0E0"/>
      </w:r>
      <w:r>
        <w:rPr>
          <w:rFonts w:ascii="Courier New" w:eastAsia="Courier New" w:hAnsi="Courier New" w:cs="Courier New"/>
          <w:color w:val="00B0F0"/>
        </w:rPr>
        <w:t xml:space="preserve"> which means </w:t>
      </w:r>
      <w:proofErr w:type="spellStart"/>
      <w:r>
        <w:rPr>
          <w:rFonts w:ascii="Courier New" w:eastAsia="Courier New" w:hAnsi="Courier New" w:cs="Courier New"/>
          <w:color w:val="00B0F0"/>
        </w:rPr>
        <w:t>a_a</w:t>
      </w:r>
      <w:proofErr w:type="spellEnd"/>
      <w:r>
        <w:rPr>
          <w:rFonts w:ascii="Courier New" w:eastAsia="Courier New" w:hAnsi="Courier New" w:cs="Courier New"/>
          <w:color w:val="00B0F0"/>
        </w:rPr>
        <w:t xml:space="preserve"> created with default value 0 and a created with default value of 0. </w:t>
      </w:r>
    </w:p>
    <w:p w14:paraId="2770CD3E" w14:textId="50C87C3A" w:rsidR="007922F7" w:rsidRPr="007922F7" w:rsidRDefault="007922F7" w:rsidP="007922F7">
      <w:pPr>
        <w:ind w:left="720"/>
        <w:rPr>
          <w:rFonts w:ascii="Courier New" w:eastAsia="Courier New" w:hAnsi="Courier New" w:cs="Courier New"/>
          <w:color w:val="00B0F0"/>
        </w:rPr>
      </w:pPr>
      <w:r w:rsidRPr="007922F7">
        <w:rPr>
          <w:rFonts w:ascii="Courier New" w:eastAsia="Courier New" w:hAnsi="Courier New" w:cs="Courier New"/>
          <w:color w:val="00B0F0"/>
        </w:rPr>
        <w:t xml:space="preserve">   B * </w:t>
      </w:r>
      <w:proofErr w:type="spellStart"/>
      <w:r w:rsidRPr="007922F7">
        <w:rPr>
          <w:rFonts w:ascii="Courier New" w:eastAsia="Courier New" w:hAnsi="Courier New" w:cs="Courier New"/>
          <w:color w:val="00B0F0"/>
        </w:rPr>
        <w:t>heap_b</w:t>
      </w:r>
      <w:proofErr w:type="spellEnd"/>
      <w:r w:rsidRPr="007922F7">
        <w:rPr>
          <w:rFonts w:ascii="Courier New" w:eastAsia="Courier New" w:hAnsi="Courier New" w:cs="Courier New"/>
          <w:color w:val="00B0F0"/>
        </w:rPr>
        <w:t xml:space="preserve"> = new B;</w:t>
      </w:r>
      <w:r>
        <w:rPr>
          <w:rFonts w:ascii="Courier New" w:eastAsia="Courier New" w:hAnsi="Courier New" w:cs="Courier New"/>
          <w:color w:val="00B0F0"/>
        </w:rPr>
        <w:t xml:space="preserve"> </w:t>
      </w:r>
      <w:r w:rsidRPr="007922F7">
        <w:rPr>
          <w:rFonts w:ascii="Courier New" w:eastAsia="Courier New" w:hAnsi="Courier New" w:cs="Courier New"/>
          <w:color w:val="00B0F0"/>
        </w:rPr>
        <w:sym w:font="Wingdings" w:char="F0E0"/>
      </w:r>
      <w:r>
        <w:rPr>
          <w:rFonts w:ascii="Courier New" w:eastAsia="Courier New" w:hAnsi="Courier New" w:cs="Courier New"/>
          <w:color w:val="00B0F0"/>
        </w:rPr>
        <w:t xml:space="preserve"> </w:t>
      </w:r>
      <w:r w:rsidR="00EA5E1D">
        <w:rPr>
          <w:rFonts w:ascii="Courier New" w:eastAsia="Courier New" w:hAnsi="Courier New" w:cs="Courier New"/>
          <w:color w:val="00B0F0"/>
        </w:rPr>
        <w:t xml:space="preserve">pointer </w:t>
      </w:r>
      <w:proofErr w:type="spellStart"/>
      <w:r w:rsidR="00EA5E1D">
        <w:rPr>
          <w:rFonts w:ascii="Courier New" w:eastAsia="Courier New" w:hAnsi="Courier New" w:cs="Courier New"/>
          <w:color w:val="00B0F0"/>
        </w:rPr>
        <w:t>heap_b</w:t>
      </w:r>
      <w:proofErr w:type="spellEnd"/>
      <w:r w:rsidR="00EA5E1D">
        <w:rPr>
          <w:rFonts w:ascii="Courier New" w:eastAsia="Courier New" w:hAnsi="Courier New" w:cs="Courier New"/>
          <w:color w:val="00B0F0"/>
        </w:rPr>
        <w:t xml:space="preserve"> is created for object type B</w:t>
      </w:r>
      <w:r w:rsidR="00B052D4">
        <w:rPr>
          <w:rFonts w:ascii="Courier New" w:eastAsia="Courier New" w:hAnsi="Courier New" w:cs="Courier New"/>
          <w:color w:val="00B0F0"/>
        </w:rPr>
        <w:t xml:space="preserve"> explicitly</w:t>
      </w:r>
      <w:r>
        <w:rPr>
          <w:rFonts w:ascii="Courier New" w:eastAsia="Courier New" w:hAnsi="Courier New" w:cs="Courier New"/>
          <w:color w:val="00B0F0"/>
        </w:rPr>
        <w:t>;</w:t>
      </w:r>
      <w:r w:rsidR="00EA5E1D">
        <w:rPr>
          <w:rFonts w:ascii="Courier New" w:eastAsia="Courier New" w:hAnsi="Courier New" w:cs="Courier New"/>
          <w:color w:val="00B0F0"/>
        </w:rPr>
        <w:t xml:space="preserve"> which means </w:t>
      </w:r>
      <w:proofErr w:type="spellStart"/>
      <w:r>
        <w:rPr>
          <w:rFonts w:ascii="Courier New" w:eastAsia="Courier New" w:hAnsi="Courier New" w:cs="Courier New"/>
          <w:color w:val="00B0F0"/>
        </w:rPr>
        <w:t>a_a</w:t>
      </w:r>
      <w:proofErr w:type="spellEnd"/>
      <w:r>
        <w:rPr>
          <w:rFonts w:ascii="Courier New" w:eastAsia="Courier New" w:hAnsi="Courier New" w:cs="Courier New"/>
          <w:color w:val="00B0F0"/>
        </w:rPr>
        <w:t xml:space="preserve"> created with default value 0 and a created with the default value of 0.</w:t>
      </w:r>
    </w:p>
    <w:p w14:paraId="2D7E9BDE" w14:textId="3D57ED93" w:rsidR="007922F7" w:rsidRPr="007922F7" w:rsidRDefault="007922F7" w:rsidP="007922F7">
      <w:pPr>
        <w:ind w:left="720"/>
        <w:rPr>
          <w:rFonts w:ascii="Courier New" w:eastAsia="Courier New" w:hAnsi="Courier New" w:cs="Courier New"/>
          <w:color w:val="00B0F0"/>
        </w:rPr>
      </w:pPr>
      <w:r w:rsidRPr="007922F7">
        <w:rPr>
          <w:rFonts w:ascii="Courier New" w:eastAsia="Courier New" w:hAnsi="Courier New" w:cs="Courier New"/>
          <w:color w:val="00B0F0"/>
        </w:rPr>
        <w:t xml:space="preserve">   A * </w:t>
      </w:r>
      <w:proofErr w:type="spellStart"/>
      <w:r w:rsidRPr="007922F7">
        <w:rPr>
          <w:rFonts w:ascii="Courier New" w:eastAsia="Courier New" w:hAnsi="Courier New" w:cs="Courier New"/>
          <w:color w:val="00B0F0"/>
        </w:rPr>
        <w:t>heap_a</w:t>
      </w:r>
      <w:proofErr w:type="spellEnd"/>
      <w:r w:rsidRPr="007922F7">
        <w:rPr>
          <w:rFonts w:ascii="Courier New" w:eastAsia="Courier New" w:hAnsi="Courier New" w:cs="Courier New"/>
          <w:color w:val="00B0F0"/>
        </w:rPr>
        <w:t>;</w:t>
      </w:r>
      <w:r>
        <w:rPr>
          <w:rFonts w:ascii="Courier New" w:eastAsia="Courier New" w:hAnsi="Courier New" w:cs="Courier New"/>
          <w:color w:val="00B0F0"/>
        </w:rPr>
        <w:t xml:space="preserve"> </w:t>
      </w:r>
      <w:r w:rsidRPr="007922F7">
        <w:rPr>
          <w:rFonts w:ascii="Courier New" w:eastAsia="Courier New" w:hAnsi="Courier New" w:cs="Courier New"/>
          <w:color w:val="00B0F0"/>
        </w:rPr>
        <w:sym w:font="Wingdings" w:char="F0E0"/>
      </w:r>
      <w:r>
        <w:rPr>
          <w:rFonts w:ascii="Courier New" w:eastAsia="Courier New" w:hAnsi="Courier New" w:cs="Courier New"/>
          <w:color w:val="00B0F0"/>
        </w:rPr>
        <w:t xml:space="preserve"> pointer </w:t>
      </w:r>
      <w:proofErr w:type="spellStart"/>
      <w:r w:rsidR="00EA5E1D">
        <w:rPr>
          <w:rFonts w:ascii="Courier New" w:eastAsia="Courier New" w:hAnsi="Courier New" w:cs="Courier New"/>
          <w:color w:val="00B0F0"/>
        </w:rPr>
        <w:t>heap_a</w:t>
      </w:r>
      <w:proofErr w:type="spellEnd"/>
      <w:r w:rsidR="00EA5E1D">
        <w:rPr>
          <w:rFonts w:ascii="Courier New" w:eastAsia="Courier New" w:hAnsi="Courier New" w:cs="Courier New"/>
          <w:color w:val="00B0F0"/>
        </w:rPr>
        <w:t xml:space="preserve"> created, no object created as no “new” key word used.</w:t>
      </w:r>
    </w:p>
    <w:p w14:paraId="0C8838AE" w14:textId="77777777" w:rsidR="00EA5E1D" w:rsidRDefault="007922F7" w:rsidP="007922F7">
      <w:pPr>
        <w:ind w:left="720"/>
        <w:rPr>
          <w:rFonts w:ascii="Courier New" w:eastAsia="Courier New" w:hAnsi="Courier New" w:cs="Courier New"/>
          <w:color w:val="00B0F0"/>
        </w:rPr>
      </w:pPr>
      <w:r w:rsidRPr="007922F7">
        <w:rPr>
          <w:rFonts w:ascii="Courier New" w:eastAsia="Courier New" w:hAnsi="Courier New" w:cs="Courier New"/>
          <w:color w:val="00B0F0"/>
        </w:rPr>
        <w:t xml:space="preserve">   return 0;</w:t>
      </w:r>
    </w:p>
    <w:p w14:paraId="6D2E4D0B" w14:textId="7B814A65" w:rsidR="007922F7" w:rsidRDefault="00EA5E1D" w:rsidP="007922F7">
      <w:pPr>
        <w:ind w:left="720"/>
        <w:rPr>
          <w:rFonts w:ascii="Courier New" w:eastAsia="Courier New" w:hAnsi="Courier New" w:cs="Courier New"/>
          <w:color w:val="00B0F0"/>
        </w:rPr>
      </w:pPr>
      <w:r>
        <w:rPr>
          <w:rFonts w:ascii="Courier New" w:eastAsia="Courier New" w:hAnsi="Courier New" w:cs="Courier New"/>
          <w:color w:val="00B0F0"/>
        </w:rPr>
        <w:t xml:space="preserve"> </w:t>
      </w:r>
      <w:r>
        <w:rPr>
          <w:rFonts w:ascii="Courier New" w:eastAsia="Courier New" w:hAnsi="Courier New" w:cs="Courier New"/>
          <w:color w:val="00B0F0"/>
        </w:rPr>
        <w:tab/>
      </w:r>
      <w:r>
        <w:rPr>
          <w:rFonts w:ascii="Courier New" w:eastAsia="Courier New" w:hAnsi="Courier New" w:cs="Courier New"/>
          <w:color w:val="00B0F0"/>
        </w:rPr>
        <w:tab/>
        <w:t xml:space="preserve">    </w:t>
      </w:r>
      <w:r w:rsidR="007922F7" w:rsidRPr="007922F7">
        <w:rPr>
          <w:rFonts w:ascii="Courier New" w:eastAsia="Courier New" w:hAnsi="Courier New" w:cs="Courier New"/>
          <w:color w:val="00B0F0"/>
        </w:rPr>
        <w:br/>
        <w:t>}</w:t>
      </w:r>
    </w:p>
    <w:p w14:paraId="2C29A843" w14:textId="77777777" w:rsidR="00F24058" w:rsidRDefault="00F24058" w:rsidP="007922F7">
      <w:pPr>
        <w:ind w:left="720"/>
        <w:rPr>
          <w:ins w:id="7" w:author="Microsoft Office User" w:date="2019-09-24T09:37:00Z"/>
          <w:rFonts w:ascii="Courier New" w:eastAsia="Courier New" w:hAnsi="Courier New" w:cs="Courier New"/>
          <w:color w:val="00B0F0"/>
        </w:rPr>
      </w:pPr>
    </w:p>
    <w:p w14:paraId="5528D147" w14:textId="2922EC1E" w:rsidR="00F24058" w:rsidRDefault="00F24058" w:rsidP="00F24058">
      <w:pPr>
        <w:ind w:left="720"/>
        <w:rPr>
          <w:ins w:id="8" w:author="Microsoft Office User" w:date="2019-09-24T09:37:00Z"/>
          <w:rFonts w:ascii="Courier New" w:eastAsia="Courier New" w:hAnsi="Courier New" w:cs="Courier New"/>
          <w:color w:val="00B0F0"/>
        </w:rPr>
      </w:pPr>
      <w:ins w:id="9" w:author="Microsoft Office User" w:date="2019-09-24T09:37:00Z">
        <w:r w:rsidRPr="00EA5E1D">
          <w:rPr>
            <w:rFonts w:ascii="Courier New" w:eastAsia="Courier New" w:hAnsi="Courier New" w:cs="Courier New"/>
            <w:color w:val="00B0F0"/>
          </w:rPr>
          <w:sym w:font="Wingdings" w:char="F0E0"/>
        </w:r>
        <w:r>
          <w:rPr>
            <w:rFonts w:ascii="Courier New" w:eastAsia="Courier New" w:hAnsi="Courier New" w:cs="Courier New"/>
            <w:color w:val="00B0F0"/>
          </w:rPr>
          <w:t xml:space="preserve"> destructor </w:t>
        </w:r>
        <w:r>
          <w:rPr>
            <w:rFonts w:ascii="Courier New" w:eastAsia="Courier New" w:hAnsi="Courier New" w:cs="Courier New"/>
            <w:color w:val="00B0F0"/>
          </w:rPr>
          <w:t xml:space="preserve">for </w:t>
        </w:r>
        <w:proofErr w:type="spellStart"/>
        <w:r>
          <w:rPr>
            <w:rFonts w:ascii="Courier New" w:eastAsia="Courier New" w:hAnsi="Courier New" w:cs="Courier New"/>
            <w:color w:val="00B0F0"/>
          </w:rPr>
          <w:t>l</w:t>
        </w:r>
        <w:r>
          <w:rPr>
            <w:rFonts w:ascii="Courier New" w:eastAsia="Courier New" w:hAnsi="Courier New" w:cs="Courier New"/>
            <w:color w:val="00B0F0"/>
          </w:rPr>
          <w:t>ocal</w:t>
        </w:r>
        <w:r>
          <w:rPr>
            <w:rFonts w:ascii="Courier New" w:eastAsia="Courier New" w:hAnsi="Courier New" w:cs="Courier New"/>
            <w:color w:val="00B0F0"/>
          </w:rPr>
          <w:t>A</w:t>
        </w:r>
        <w:proofErr w:type="spellEnd"/>
        <w:r>
          <w:rPr>
            <w:rFonts w:ascii="Courier New" w:eastAsia="Courier New" w:hAnsi="Courier New" w:cs="Courier New"/>
            <w:color w:val="00B0F0"/>
          </w:rPr>
          <w:t xml:space="preserve"> called here before main</w:t>
        </w:r>
      </w:ins>
    </w:p>
    <w:p w14:paraId="19F180D0" w14:textId="77777777" w:rsidR="00F24058" w:rsidRPr="007922F7" w:rsidRDefault="00F24058" w:rsidP="00F24058">
      <w:pPr>
        <w:rPr>
          <w:ins w:id="10" w:author="Microsoft Office User" w:date="2019-09-24T09:37:00Z"/>
          <w:rFonts w:ascii="Courier New" w:eastAsia="Courier New" w:hAnsi="Courier New" w:cs="Courier New"/>
          <w:color w:val="00B0F0"/>
        </w:rPr>
      </w:pPr>
      <w:ins w:id="11" w:author="Microsoft Office User" w:date="2019-09-24T09:37:00Z">
        <w:r>
          <w:rPr>
            <w:rFonts w:ascii="Courier New" w:eastAsia="Courier New" w:hAnsi="Courier New" w:cs="Courier New"/>
            <w:color w:val="00B0F0"/>
          </w:rPr>
          <w:t xml:space="preserve"> returns.</w:t>
        </w:r>
      </w:ins>
    </w:p>
    <w:p w14:paraId="24967316" w14:textId="58BB7FFB" w:rsidR="00F24058" w:rsidRDefault="00E2183D" w:rsidP="007922F7">
      <w:pPr>
        <w:ind w:left="720"/>
        <w:rPr>
          <w:rFonts w:ascii="Courier New" w:eastAsia="Courier New" w:hAnsi="Courier New" w:cs="Courier New"/>
          <w:color w:val="00B0F0"/>
        </w:rPr>
      </w:pPr>
      <w:r>
        <w:rPr>
          <w:rFonts w:ascii="Courier New" w:eastAsia="Courier New" w:hAnsi="Courier New" w:cs="Courier New"/>
          <w:color w:val="00B0F0"/>
        </w:rPr>
        <w:tab/>
      </w:r>
      <w:r>
        <w:rPr>
          <w:rFonts w:ascii="Courier New" w:eastAsia="Courier New" w:hAnsi="Courier New" w:cs="Courier New"/>
          <w:color w:val="00B0F0"/>
        </w:rPr>
        <w:tab/>
        <w:t xml:space="preserve">   </w:t>
      </w:r>
    </w:p>
    <w:p w14:paraId="24BF174D" w14:textId="51EDA316" w:rsidR="00F24058" w:rsidRDefault="00E2183D" w:rsidP="007922F7">
      <w:pPr>
        <w:ind w:left="720"/>
        <w:rPr>
          <w:rFonts w:ascii="Courier New" w:eastAsia="Courier New" w:hAnsi="Courier New" w:cs="Courier New"/>
          <w:color w:val="00B0F0"/>
        </w:rPr>
      </w:pPr>
      <w:r w:rsidRPr="00EA5E1D">
        <w:rPr>
          <w:rFonts w:ascii="Courier New" w:eastAsia="Courier New" w:hAnsi="Courier New" w:cs="Courier New"/>
          <w:color w:val="00B0F0"/>
        </w:rPr>
        <w:sym w:font="Wingdings" w:char="F0E0"/>
      </w:r>
      <w:r>
        <w:rPr>
          <w:rFonts w:ascii="Courier New" w:eastAsia="Courier New" w:hAnsi="Courier New" w:cs="Courier New"/>
          <w:color w:val="00B0F0"/>
        </w:rPr>
        <w:t xml:space="preserve"> destructor </w:t>
      </w:r>
      <w:proofErr w:type="spellStart"/>
      <w:r>
        <w:rPr>
          <w:rFonts w:ascii="Courier New" w:eastAsia="Courier New" w:hAnsi="Courier New" w:cs="Courier New"/>
          <w:color w:val="00B0F0"/>
        </w:rPr>
        <w:t>LocalB</w:t>
      </w:r>
      <w:proofErr w:type="spellEnd"/>
      <w:r>
        <w:rPr>
          <w:rFonts w:ascii="Courier New" w:eastAsia="Courier New" w:hAnsi="Courier New" w:cs="Courier New"/>
          <w:color w:val="00B0F0"/>
        </w:rPr>
        <w:t xml:space="preserve"> called here before main</w:t>
      </w:r>
    </w:p>
    <w:p w14:paraId="2A100B6A" w14:textId="5737BA12" w:rsidR="00E2183D" w:rsidRPr="007922F7" w:rsidRDefault="00E2183D" w:rsidP="00F24058">
      <w:pPr>
        <w:rPr>
          <w:rFonts w:ascii="Courier New" w:eastAsia="Courier New" w:hAnsi="Courier New" w:cs="Courier New"/>
          <w:color w:val="00B0F0"/>
        </w:rPr>
      </w:pPr>
      <w:r>
        <w:rPr>
          <w:rFonts w:ascii="Courier New" w:eastAsia="Courier New" w:hAnsi="Courier New" w:cs="Courier New"/>
          <w:color w:val="00B0F0"/>
        </w:rPr>
        <w:t xml:space="preserve"> returns.</w:t>
      </w:r>
      <w:ins w:id="12" w:author="Microsoft Office User" w:date="2019-09-24T09:37:00Z">
        <w:r w:rsidR="00F24058">
          <w:rPr>
            <w:rFonts w:ascii="Courier New" w:eastAsia="Courier New" w:hAnsi="Courier New" w:cs="Courier New"/>
            <w:color w:val="00B0F0"/>
          </w:rPr>
          <w:t xml:space="preserve"> This includes destruction of its </w:t>
        </w:r>
        <w:proofErr w:type="spellStart"/>
        <w:r w:rsidR="00F24058">
          <w:rPr>
            <w:rFonts w:ascii="Courier New" w:eastAsia="Courier New" w:hAnsi="Courier New" w:cs="Courier New"/>
            <w:color w:val="00B0F0"/>
          </w:rPr>
          <w:t>localB.a</w:t>
        </w:r>
        <w:proofErr w:type="spellEnd"/>
        <w:r w:rsidR="00F24058">
          <w:rPr>
            <w:rFonts w:ascii="Courier New" w:eastAsia="Courier New" w:hAnsi="Courier New" w:cs="Courier New"/>
            <w:color w:val="00B0F0"/>
          </w:rPr>
          <w:t>.</w:t>
        </w:r>
      </w:ins>
    </w:p>
    <w:p w14:paraId="3B5C84CD" w14:textId="3E50A855" w:rsidR="007922F7" w:rsidRPr="00EA5E1D" w:rsidRDefault="00EA5E1D" w:rsidP="00EA5E1D">
      <w:pPr>
        <w:pStyle w:val="ListParagraph"/>
        <w:numPr>
          <w:ilvl w:val="0"/>
          <w:numId w:val="2"/>
        </w:numPr>
        <w:rPr>
          <w:rFonts w:ascii="Courier New" w:eastAsia="Courier New" w:hAnsi="Courier New" w:cs="Courier New"/>
          <w:color w:val="00B0F0"/>
        </w:rPr>
      </w:pPr>
      <w:r w:rsidRPr="00EA5E1D">
        <w:rPr>
          <w:rFonts w:ascii="Courier New" w:eastAsia="Courier New" w:hAnsi="Courier New" w:cs="Courier New"/>
          <w:color w:val="00B0F0"/>
        </w:rPr>
        <w:t xml:space="preserve">Destructor for </w:t>
      </w:r>
      <w:proofErr w:type="spellStart"/>
      <w:r w:rsidRPr="00EA5E1D">
        <w:rPr>
          <w:rFonts w:ascii="Courier New" w:eastAsia="Courier New" w:hAnsi="Courier New" w:cs="Courier New"/>
          <w:color w:val="00B0F0"/>
        </w:rPr>
        <w:t>global</w:t>
      </w:r>
      <w:r w:rsidR="001B5317">
        <w:rPr>
          <w:rFonts w:ascii="Courier New" w:eastAsia="Courier New" w:hAnsi="Courier New" w:cs="Courier New"/>
          <w:color w:val="00B0F0"/>
        </w:rPr>
        <w:t>b</w:t>
      </w:r>
      <w:proofErr w:type="spellEnd"/>
      <w:r w:rsidRPr="00EA5E1D">
        <w:rPr>
          <w:rFonts w:ascii="Courier New" w:eastAsia="Courier New" w:hAnsi="Courier New" w:cs="Courier New"/>
          <w:color w:val="00B0F0"/>
        </w:rPr>
        <w:t xml:space="preserve"> called</w:t>
      </w:r>
      <w:r w:rsidR="00E2183D">
        <w:rPr>
          <w:rFonts w:ascii="Courier New" w:eastAsia="Courier New" w:hAnsi="Courier New" w:cs="Courier New"/>
          <w:color w:val="00B0F0"/>
        </w:rPr>
        <w:t xml:space="preserve"> when program memory is cleaned up much later. </w:t>
      </w:r>
      <w:ins w:id="13" w:author="Microsoft Office User" w:date="2019-09-24T09:37:00Z">
        <w:r w:rsidR="00F24058">
          <w:rPr>
            <w:rFonts w:ascii="Courier New" w:eastAsia="Courier New" w:hAnsi="Courier New" w:cs="Courier New"/>
            <w:color w:val="00B0F0"/>
          </w:rPr>
          <w:t xml:space="preserve">This includes destruction of its </w:t>
        </w:r>
        <w:proofErr w:type="spellStart"/>
        <w:r w:rsidR="00F24058">
          <w:rPr>
            <w:rFonts w:ascii="Courier New" w:eastAsia="Courier New" w:hAnsi="Courier New" w:cs="Courier New"/>
            <w:color w:val="00B0F0"/>
          </w:rPr>
          <w:t>globalB.a</w:t>
        </w:r>
      </w:ins>
      <w:proofErr w:type="spellEnd"/>
    </w:p>
    <w:p w14:paraId="33396C65" w14:textId="77777777" w:rsidR="000F4308" w:rsidRDefault="000F4308">
      <w:pPr>
        <w:rPr>
          <w:rFonts w:ascii="Courier New" w:eastAsia="Courier New" w:hAnsi="Courier New" w:cs="Courier New"/>
        </w:rPr>
      </w:pPr>
    </w:p>
    <w:sectPr w:rsidR="000F430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77BF"/>
    <w:multiLevelType w:val="multilevel"/>
    <w:tmpl w:val="46E29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0E5706"/>
    <w:multiLevelType w:val="hybridMultilevel"/>
    <w:tmpl w:val="FA344976"/>
    <w:lvl w:ilvl="0" w:tplc="6F046876">
      <w:start w:val="1"/>
      <w:numFmt w:val="bullet"/>
      <w:lvlText w:val=""/>
      <w:lvlJc w:val="left"/>
      <w:pPr>
        <w:ind w:left="2910" w:hanging="360"/>
      </w:pPr>
      <w:rPr>
        <w:rFonts w:ascii="Wingdings" w:eastAsia="Courier New" w:hAnsi="Wingdings" w:cs="Courier New"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F1A"/>
    <w:rsid w:val="000F4308"/>
    <w:rsid w:val="001B5317"/>
    <w:rsid w:val="0028356A"/>
    <w:rsid w:val="002E6D0C"/>
    <w:rsid w:val="00371B14"/>
    <w:rsid w:val="00742072"/>
    <w:rsid w:val="00753F1A"/>
    <w:rsid w:val="007922F7"/>
    <w:rsid w:val="009E3D08"/>
    <w:rsid w:val="00B052D4"/>
    <w:rsid w:val="00C873AC"/>
    <w:rsid w:val="00DD6157"/>
    <w:rsid w:val="00E2183D"/>
    <w:rsid w:val="00EA5E1D"/>
    <w:rsid w:val="00EC317D"/>
    <w:rsid w:val="00F2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369F"/>
  <w15:docId w15:val="{681BCB83-C6FC-4FF4-8B32-EBF9BE3B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1B14"/>
    <w:pPr>
      <w:ind w:left="720"/>
      <w:contextualSpacing/>
    </w:pPr>
  </w:style>
  <w:style w:type="paragraph" w:styleId="BalloonText">
    <w:name w:val="Balloon Text"/>
    <w:basedOn w:val="Normal"/>
    <w:link w:val="BalloonTextChar"/>
    <w:uiPriority w:val="99"/>
    <w:semiHidden/>
    <w:unhideWhenUsed/>
    <w:rsid w:val="00DD61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61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2019-09-24T13:42:00Z</cp:lastPrinted>
  <dcterms:created xsi:type="dcterms:W3CDTF">2019-09-24T13:42:00Z</dcterms:created>
  <dcterms:modified xsi:type="dcterms:W3CDTF">2019-09-24T13:42:00Z</dcterms:modified>
</cp:coreProperties>
</file>